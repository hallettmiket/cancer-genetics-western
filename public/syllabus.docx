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29C2B" w14:textId="5746935F" w:rsidR="00E66779" w:rsidRPr="0079648F" w:rsidRDefault="00D053AF" w:rsidP="007E21E1">
      <w:pPr>
        <w:pStyle w:val="Heading1"/>
        <w:spacing w:before="840"/>
        <w:ind w:right="-425"/>
        <w:jc w:val="center"/>
        <w:rPr>
          <w:rFonts w:ascii="Arial" w:hAnsi="Arial" w:cs="Arial"/>
          <w:sz w:val="28"/>
          <w:szCs w:val="28"/>
        </w:rPr>
      </w:pPr>
      <w:r w:rsidRPr="0079648F">
        <w:rPr>
          <w:rFonts w:ascii="Arial" w:hAnsi="Arial" w:cs="Arial"/>
          <w:noProof/>
          <w:sz w:val="28"/>
          <w:szCs w:val="28"/>
          <w:lang w:val="en-CA" w:eastAsia="en-CA"/>
        </w:rPr>
        <w:drawing>
          <wp:anchor distT="0" distB="0" distL="114300" distR="114300" simplePos="0" relativeHeight="251658247" behindDoc="1" locked="0" layoutInCell="1" allowOverlap="1" wp14:anchorId="1CC726A8" wp14:editId="1F4E1F98">
            <wp:simplePos x="0" y="0"/>
            <wp:positionH relativeFrom="column">
              <wp:posOffset>-1209399</wp:posOffset>
            </wp:positionH>
            <wp:positionV relativeFrom="paragraph">
              <wp:posOffset>-907415</wp:posOffset>
            </wp:positionV>
            <wp:extent cx="7772400"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_Alumni.jpg"/>
                    <pic:cNvPicPr/>
                  </pic:nvPicPr>
                  <pic:blipFill>
                    <a:blip r:embed="rId8">
                      <a:extLst>
                        <a:ext uri="{28A0092B-C50C-407E-A947-70E740481C1C}">
                          <a14:useLocalDpi xmlns:a14="http://schemas.microsoft.com/office/drawing/2010/main" val="0"/>
                        </a:ext>
                      </a:extLst>
                    </a:blip>
                    <a:stretch>
                      <a:fillRect/>
                    </a:stretch>
                  </pic:blipFill>
                  <pic:spPr>
                    <a:xfrm>
                      <a:off x="0" y="0"/>
                      <a:ext cx="7772400" cy="1371600"/>
                    </a:xfrm>
                    <a:prstGeom prst="rect">
                      <a:avLst/>
                    </a:prstGeom>
                    <a:extLst>
                      <a:ext uri="{FAA26D3D-D897-4be2-8F04-BA451C77F1D7}">
                        <ma14:placeholderFlag xmlns:a14="http://schemas.microsoft.com/office/drawing/2010/main" xmlns:asvg="http://schemas.microsoft.com/office/drawing/2016/SVG/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EF4EB7">
        <w:rPr>
          <w:rFonts w:ascii="Arial" w:hAnsi="Arial" w:cs="Arial"/>
          <w:sz w:val="28"/>
          <w:szCs w:val="28"/>
        </w:rPr>
        <w:t>Department of Biochemistry</w:t>
      </w:r>
      <w:r w:rsidR="007E21E1">
        <w:rPr>
          <w:rFonts w:ascii="Arial" w:hAnsi="Arial" w:cs="Arial"/>
          <w:sz w:val="28"/>
          <w:szCs w:val="28"/>
        </w:rPr>
        <w:t xml:space="preserve"> / </w:t>
      </w:r>
      <w:r w:rsidR="00EF4EB7">
        <w:rPr>
          <w:rFonts w:ascii="Arial" w:hAnsi="Arial" w:cs="Arial"/>
          <w:sz w:val="28"/>
          <w:szCs w:val="28"/>
        </w:rPr>
        <w:t>Department of Pathology and Laboratory Medicine</w:t>
      </w:r>
      <w:del w:id="0" w:author="Author">
        <w:r w:rsidR="00363CC3" w:rsidRPr="0079648F" w:rsidDel="00EF4EB7">
          <w:rPr>
            <w:rFonts w:ascii="Arial" w:hAnsi="Arial" w:cs="Arial"/>
            <w:sz w:val="28"/>
            <w:szCs w:val="28"/>
          </w:rPr>
          <w:delText>[Name of Department/Program]</w:delText>
        </w:r>
      </w:del>
    </w:p>
    <w:p w14:paraId="06BD190B" w14:textId="1A513C21" w:rsidR="006C7878" w:rsidRPr="0079648F" w:rsidRDefault="00363CC3" w:rsidP="00337826">
      <w:pPr>
        <w:widowControl w:val="0"/>
        <w:autoSpaceDE w:val="0"/>
        <w:autoSpaceDN w:val="0"/>
        <w:adjustRightInd w:val="0"/>
        <w:spacing w:after="240"/>
        <w:ind w:right="-715"/>
        <w:jc w:val="center"/>
        <w:rPr>
          <w:rFonts w:ascii="Arial" w:hAnsi="Arial" w:cs="Arial"/>
        </w:rPr>
      </w:pPr>
      <w:commentRangeStart w:id="1"/>
      <w:del w:id="2" w:author="Author">
        <w:r w:rsidRPr="0079648F" w:rsidDel="00EF4EB7">
          <w:rPr>
            <w:rFonts w:ascii="Arial" w:hAnsi="Arial" w:cs="Arial"/>
            <w:b/>
            <w:bCs/>
            <w:color w:val="3F6CAF"/>
          </w:rPr>
          <w:delText>[Course title and Course code</w:delText>
        </w:r>
      </w:del>
      <w:r w:rsidR="00EF4EB7">
        <w:rPr>
          <w:rFonts w:ascii="Arial" w:hAnsi="Arial" w:cs="Arial"/>
          <w:b/>
          <w:bCs/>
          <w:color w:val="3F6CAF"/>
        </w:rPr>
        <w:t>The Molecular Basis of Human Cancer; B</w:t>
      </w:r>
      <w:ins w:id="3" w:author="Author">
        <w:r w:rsidR="00EF4EB7">
          <w:rPr>
            <w:rFonts w:ascii="Arial" w:hAnsi="Arial" w:cs="Arial"/>
            <w:b/>
            <w:bCs/>
            <w:color w:val="3F6CAF"/>
          </w:rPr>
          <w:t>IOCHEM 4450A/PATHOL 4450A</w:t>
        </w:r>
      </w:ins>
      <w:del w:id="4" w:author="Author">
        <w:r w:rsidRPr="0079648F" w:rsidDel="00EF4EB7">
          <w:rPr>
            <w:rFonts w:ascii="Arial" w:hAnsi="Arial" w:cs="Arial"/>
            <w:b/>
            <w:bCs/>
            <w:color w:val="3F6CAF"/>
          </w:rPr>
          <w:delText>]</w:delText>
        </w:r>
      </w:del>
      <w:commentRangeEnd w:id="1"/>
      <w:r w:rsidR="000122A4">
        <w:rPr>
          <w:rStyle w:val="CommentReference"/>
          <w:lang w:val="en-CA"/>
        </w:rPr>
        <w:commentReference w:id="1"/>
      </w:r>
    </w:p>
    <w:p w14:paraId="35942C05" w14:textId="71BAF195" w:rsidR="00E66779" w:rsidRPr="0079648F" w:rsidRDefault="00E66779" w:rsidP="00D02BA4">
      <w:pPr>
        <w:spacing w:line="276" w:lineRule="auto"/>
        <w:ind w:right="-425"/>
        <w:jc w:val="center"/>
        <w:rPr>
          <w:rFonts w:ascii="Arial" w:hAnsi="Arial" w:cs="Arial"/>
        </w:rPr>
      </w:pPr>
      <w:commentRangeStart w:id="5"/>
      <w:r w:rsidRPr="0079648F">
        <w:rPr>
          <w:rFonts w:ascii="Arial" w:hAnsi="Arial" w:cs="Arial"/>
        </w:rPr>
        <w:t xml:space="preserve">Course </w:t>
      </w:r>
      <w:r w:rsidR="00420F2C">
        <w:rPr>
          <w:rFonts w:ascii="Arial" w:hAnsi="Arial" w:cs="Arial"/>
        </w:rPr>
        <w:t>Syllabus</w:t>
      </w:r>
      <w:r w:rsidRPr="0079648F">
        <w:rPr>
          <w:rFonts w:ascii="Arial" w:hAnsi="Arial" w:cs="Arial"/>
        </w:rPr>
        <w:t xml:space="preserve"> for </w:t>
      </w:r>
      <w:r w:rsidR="00B516DD">
        <w:rPr>
          <w:rFonts w:ascii="Arial" w:hAnsi="Arial" w:cs="Arial"/>
        </w:rPr>
        <w:t>Fall</w:t>
      </w:r>
      <w:r w:rsidR="00802529">
        <w:rPr>
          <w:rFonts w:ascii="Arial" w:hAnsi="Arial" w:cs="Arial"/>
        </w:rPr>
        <w:t xml:space="preserve"> </w:t>
      </w:r>
      <w:r w:rsidR="00B516DD" w:rsidRPr="419DCF92">
        <w:rPr>
          <w:rFonts w:ascii="Arial" w:hAnsi="Arial" w:cs="Arial"/>
        </w:rPr>
        <w:t>2022</w:t>
      </w:r>
      <w:commentRangeEnd w:id="5"/>
      <w:r w:rsidR="00EA7659">
        <w:rPr>
          <w:rStyle w:val="CommentReference"/>
          <w:lang w:val="en-CA"/>
        </w:rPr>
        <w:commentReference w:id="5"/>
      </w:r>
    </w:p>
    <w:p w14:paraId="6CA4D9E8" w14:textId="0B489571" w:rsidR="008740A9" w:rsidRPr="0079648F" w:rsidRDefault="008740A9" w:rsidP="00D053AF">
      <w:pPr>
        <w:spacing w:line="276" w:lineRule="auto"/>
        <w:jc w:val="center"/>
        <w:rPr>
          <w:rFonts w:ascii="Arial" w:hAnsi="Arial" w:cs="Arial"/>
        </w:rPr>
      </w:pPr>
    </w:p>
    <w:tbl>
      <w:tblPr>
        <w:tblStyle w:val="TableGrid"/>
        <w:tblW w:w="10058" w:type="dxa"/>
        <w:tblInd w:w="-754" w:type="dxa"/>
        <w:tblBorders>
          <w:top w:val="double" w:sz="12" w:space="0" w:color="auto"/>
          <w:left w:val="double" w:sz="12" w:space="0" w:color="auto"/>
          <w:bottom w:val="double" w:sz="12" w:space="0" w:color="auto"/>
          <w:right w:val="double" w:sz="12" w:space="0" w:color="auto"/>
          <w:insideH w:val="none" w:sz="0" w:space="0" w:color="auto"/>
          <w:insideV w:val="none" w:sz="0" w:space="0" w:color="auto"/>
        </w:tblBorders>
        <w:tblLook w:val="04A0" w:firstRow="1" w:lastRow="0" w:firstColumn="1" w:lastColumn="0" w:noHBand="0" w:noVBand="1"/>
      </w:tblPr>
      <w:tblGrid>
        <w:gridCol w:w="1890"/>
        <w:gridCol w:w="8168"/>
      </w:tblGrid>
      <w:tr w:rsidR="00F528D2" w:rsidRPr="00216F25" w14:paraId="4EB76B16" w14:textId="77777777" w:rsidTr="244DF058">
        <w:trPr>
          <w:trHeight w:val="1147"/>
        </w:trPr>
        <w:tc>
          <w:tcPr>
            <w:tcW w:w="1890" w:type="dxa"/>
            <w:shd w:val="clear" w:color="auto" w:fill="auto"/>
          </w:tcPr>
          <w:p w14:paraId="3673DAF7" w14:textId="77777777" w:rsidR="001F273D" w:rsidRPr="00AC534F" w:rsidRDefault="001F273D" w:rsidP="00424CFE">
            <w:pPr>
              <w:spacing w:before="120" w:after="120"/>
              <w:ind w:right="28"/>
              <w:jc w:val="center"/>
              <w:rPr>
                <w:sz w:val="21"/>
                <w:szCs w:val="21"/>
                <w:highlight w:val="yellow"/>
              </w:rPr>
            </w:pPr>
            <w:r>
              <w:rPr>
                <w:noProof/>
                <w:sz w:val="21"/>
                <w:szCs w:val="21"/>
              </w:rPr>
              <w:drawing>
                <wp:inline distT="0" distB="0" distL="0" distR="0" wp14:anchorId="6D94061A" wp14:editId="2368A85D">
                  <wp:extent cx="904568" cy="6422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ive Together Logo.jpeg"/>
                          <pic:cNvPicPr/>
                        </pic:nvPicPr>
                        <pic:blipFill rotWithShape="1">
                          <a:blip r:embed="rId12"/>
                          <a:srcRect t="3138" b="25861"/>
                          <a:stretch/>
                        </pic:blipFill>
                        <pic:spPr bwMode="auto">
                          <a:xfrm>
                            <a:off x="0" y="0"/>
                            <a:ext cx="911740" cy="647346"/>
                          </a:xfrm>
                          <a:prstGeom prst="rect">
                            <a:avLst/>
                          </a:prstGeom>
                          <a:ln>
                            <a:noFill/>
                          </a:ln>
                          <a:extLst>
                            <a:ext uri="{53640926-AAD7-44D8-BBD7-CCE9431645EC}">
                              <a14:shadowObscured xmlns:a14="http://schemas.microsoft.com/office/drawing/2010/main"/>
                            </a:ext>
                          </a:extLst>
                        </pic:spPr>
                      </pic:pic>
                    </a:graphicData>
                  </a:graphic>
                </wp:inline>
              </w:drawing>
            </w:r>
          </w:p>
        </w:tc>
        <w:tc>
          <w:tcPr>
            <w:tcW w:w="8168" w:type="dxa"/>
            <w:tcBorders>
              <w:top w:val="double" w:sz="12" w:space="0" w:color="403152" w:themeColor="accent4" w:themeShade="80"/>
              <w:right w:val="double" w:sz="12" w:space="0" w:color="403152" w:themeColor="accent4" w:themeShade="80"/>
            </w:tcBorders>
            <w:shd w:val="clear" w:color="auto" w:fill="auto"/>
          </w:tcPr>
          <w:p w14:paraId="15A3F9EB" w14:textId="35FB20F4" w:rsidR="001F273D" w:rsidRPr="00A77A69" w:rsidRDefault="00F93AB2" w:rsidP="005F4B15">
            <w:pPr>
              <w:spacing w:before="120" w:after="120" w:line="276" w:lineRule="auto"/>
              <w:ind w:right="168"/>
              <w:jc w:val="both"/>
              <w:rPr>
                <w:rFonts w:ascii="Arial" w:hAnsi="Arial" w:cs="Arial"/>
                <w:sz w:val="20"/>
                <w:szCs w:val="20"/>
              </w:rPr>
            </w:pPr>
            <w:r w:rsidRPr="00F93AB2">
              <w:rPr>
                <w:rFonts w:ascii="Arial" w:hAnsi="Arial" w:cs="Arial"/>
                <w:sz w:val="20"/>
                <w:szCs w:val="20"/>
              </w:rPr>
              <w:t xml:space="preserve">Western University is committed to a </w:t>
            </w:r>
            <w:r w:rsidRPr="00F93AB2">
              <w:rPr>
                <w:rFonts w:ascii="Arial" w:hAnsi="Arial" w:cs="Arial"/>
                <w:b/>
                <w:bCs/>
                <w:sz w:val="20"/>
                <w:szCs w:val="20"/>
              </w:rPr>
              <w:t>thriving campus</w:t>
            </w:r>
            <w:r w:rsidRPr="00F93AB2">
              <w:rPr>
                <w:rFonts w:ascii="Arial" w:hAnsi="Arial" w:cs="Arial"/>
                <w:sz w:val="20"/>
                <w:szCs w:val="20"/>
              </w:rPr>
              <w:t xml:space="preserve">; therefore, your health and wellness matter to us! The following link provides information about the resources available on and off campus to support students: </w:t>
            </w:r>
            <w:hyperlink r:id="rId13" w:history="1">
              <w:r w:rsidRPr="00F93AB2">
                <w:rPr>
                  <w:rStyle w:val="Hyperlink"/>
                  <w:rFonts w:ascii="Arial" w:hAnsi="Arial" w:cs="Arial"/>
                  <w:sz w:val="20"/>
                  <w:szCs w:val="20"/>
                </w:rPr>
                <w:t>https://www.uwo.ca/health/</w:t>
              </w:r>
            </w:hyperlink>
            <w:r w:rsidRPr="00F93AB2">
              <w:rPr>
                <w:rFonts w:ascii="Arial" w:hAnsi="Arial" w:cs="Arial"/>
                <w:sz w:val="20"/>
                <w:szCs w:val="20"/>
              </w:rPr>
              <w:t xml:space="preserve">  Your course coordinator can also </w:t>
            </w:r>
            <w:r w:rsidRPr="00F93AB2">
              <w:rPr>
                <w:rFonts w:ascii="Arial" w:hAnsi="Arial" w:cs="Arial"/>
                <w:b/>
                <w:bCs/>
                <w:sz w:val="20"/>
                <w:szCs w:val="20"/>
              </w:rPr>
              <w:t>guide you</w:t>
            </w:r>
            <w:r w:rsidRPr="00F93AB2">
              <w:rPr>
                <w:rFonts w:ascii="Arial" w:hAnsi="Arial" w:cs="Arial"/>
                <w:sz w:val="20"/>
                <w:szCs w:val="20"/>
              </w:rPr>
              <w:t xml:space="preserve"> to resources and/or services should you need them.</w:t>
            </w:r>
          </w:p>
        </w:tc>
      </w:tr>
    </w:tbl>
    <w:p w14:paraId="09E7D9C6" w14:textId="1E9A4651" w:rsidR="00C27FD4" w:rsidRDefault="00C27FD4" w:rsidP="00C27FD4">
      <w:pPr>
        <w:pStyle w:val="ListParagraph"/>
        <w:rPr>
          <w:rFonts w:ascii="Arial" w:hAnsi="Arial" w:cs="Arial"/>
          <w:b/>
          <w:sz w:val="22"/>
          <w:szCs w:val="22"/>
        </w:rPr>
      </w:pPr>
    </w:p>
    <w:p w14:paraId="1F884C8C" w14:textId="77777777" w:rsidR="00C27FD4" w:rsidRPr="00C27FD4" w:rsidRDefault="00C27FD4" w:rsidP="00C27FD4">
      <w:pPr>
        <w:pStyle w:val="ListParagraph"/>
        <w:rPr>
          <w:rFonts w:ascii="Arial" w:hAnsi="Arial" w:cs="Arial"/>
          <w:b/>
          <w:sz w:val="22"/>
          <w:szCs w:val="22"/>
        </w:rPr>
      </w:pPr>
    </w:p>
    <w:p w14:paraId="629AA2C4" w14:textId="21B0FA28" w:rsidR="00164373" w:rsidRPr="00750FCA" w:rsidRDefault="005F5F25">
      <w:pPr>
        <w:pStyle w:val="ListParagraph"/>
        <w:numPr>
          <w:ilvl w:val="0"/>
          <w:numId w:val="1"/>
        </w:numPr>
        <w:ind w:left="-142" w:hanging="425"/>
        <w:rPr>
          <w:rFonts w:ascii="Arial" w:hAnsi="Arial" w:cs="Arial"/>
          <w:b/>
          <w:sz w:val="20"/>
          <w:szCs w:val="20"/>
        </w:rPr>
      </w:pPr>
      <w:commentRangeStart w:id="6"/>
      <w:r>
        <w:rPr>
          <w:rFonts w:ascii="Arial" w:hAnsi="Arial" w:cs="Arial"/>
          <w:b/>
          <w:bCs/>
          <w:sz w:val="20"/>
          <w:szCs w:val="20"/>
        </w:rPr>
        <w:t>Technical Requirements</w:t>
      </w:r>
      <w:r w:rsidR="0031516B">
        <w:rPr>
          <w:rFonts w:ascii="Arial" w:hAnsi="Arial" w:cs="Arial"/>
          <w:b/>
          <w:bCs/>
          <w:sz w:val="20"/>
          <w:szCs w:val="20"/>
        </w:rPr>
        <w:t>:</w:t>
      </w:r>
      <w:commentRangeEnd w:id="6"/>
      <w:r w:rsidR="00C945D2">
        <w:rPr>
          <w:rStyle w:val="CommentReference"/>
          <w:lang w:val="en-CA"/>
        </w:rPr>
        <w:commentReference w:id="6"/>
      </w:r>
    </w:p>
    <w:tbl>
      <w:tblPr>
        <w:tblStyle w:val="TableGrid"/>
        <w:tblW w:w="100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5"/>
      </w:tblGrid>
      <w:tr w:rsidR="005B03DA" w14:paraId="10FFCEE3" w14:textId="77777777" w:rsidTr="244DF058">
        <w:tc>
          <w:tcPr>
            <w:tcW w:w="10065" w:type="dxa"/>
          </w:tcPr>
          <w:tbl>
            <w:tblPr>
              <w:tblStyle w:val="TableGrid"/>
              <w:tblW w:w="100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7"/>
              <w:gridCol w:w="3543"/>
              <w:gridCol w:w="1417"/>
              <w:gridCol w:w="3576"/>
            </w:tblGrid>
            <w:tr w:rsidR="00756E56" w14:paraId="5D6C2B68" w14:textId="77777777" w:rsidTr="0026290D">
              <w:trPr>
                <w:trHeight w:val="850"/>
              </w:trPr>
              <w:tc>
                <w:tcPr>
                  <w:tcW w:w="1527" w:type="dxa"/>
                  <w:vAlign w:val="center"/>
                </w:tcPr>
                <w:p w14:paraId="2FE9EFAA" w14:textId="77777777" w:rsidR="005B03DA" w:rsidRDefault="005B03DA" w:rsidP="005B03DA">
                  <w:pPr>
                    <w:ind w:firstLine="66"/>
                    <w:jc w:val="center"/>
                    <w:rPr>
                      <w:rFonts w:ascii="Arial" w:hAnsi="Arial" w:cs="Arial"/>
                      <w:b/>
                      <w:sz w:val="22"/>
                      <w:szCs w:val="18"/>
                    </w:rPr>
                  </w:pPr>
                  <w:r>
                    <w:rPr>
                      <w:noProof/>
                    </w:rPr>
                    <w:drawing>
                      <wp:inline distT="0" distB="0" distL="0" distR="0" wp14:anchorId="17C23136" wp14:editId="0B522013">
                        <wp:extent cx="468000" cy="468000"/>
                        <wp:effectExtent l="0" t="0" r="0" b="0"/>
                        <wp:docPr id="1631879681" name="Graphic 4" descr="Wir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14">
                                  <a:extLst>
                                    <a:ext uri="{96DAC541-7B7A-43D3-8B79-37D633B846F1}">
                                      <asvg:svgBlip xmlns:asvg="http://schemas.microsoft.com/office/drawing/2016/SVG/main" r:embed="rId15"/>
                                    </a:ext>
                                  </a:extLst>
                                </a:blip>
                                <a:stretch>
                                  <a:fillRect/>
                                </a:stretch>
                              </pic:blipFill>
                              <pic:spPr>
                                <a:xfrm>
                                  <a:off x="0" y="0"/>
                                  <a:ext cx="468000" cy="468000"/>
                                </a:xfrm>
                                <a:prstGeom prst="rect">
                                  <a:avLst/>
                                </a:prstGeom>
                              </pic:spPr>
                            </pic:pic>
                          </a:graphicData>
                        </a:graphic>
                      </wp:inline>
                    </w:drawing>
                  </w:r>
                </w:p>
              </w:tc>
              <w:tc>
                <w:tcPr>
                  <w:tcW w:w="3543" w:type="dxa"/>
                  <w:vAlign w:val="center"/>
                </w:tcPr>
                <w:p w14:paraId="3C9C1178" w14:textId="77777777" w:rsidR="005B03DA" w:rsidRPr="008640B7" w:rsidRDefault="005B03DA" w:rsidP="00275050">
                  <w:pPr>
                    <w:rPr>
                      <w:rFonts w:ascii="Arial" w:hAnsi="Arial" w:cs="Arial"/>
                      <w:bCs/>
                      <w:sz w:val="22"/>
                      <w:szCs w:val="18"/>
                    </w:rPr>
                  </w:pPr>
                  <w:r w:rsidRPr="008640B7">
                    <w:rPr>
                      <w:rFonts w:ascii="Arial" w:hAnsi="Arial" w:cs="Arial"/>
                      <w:bCs/>
                      <w:sz w:val="22"/>
                      <w:szCs w:val="18"/>
                    </w:rPr>
                    <w:t>Stable internet connection</w:t>
                  </w:r>
                </w:p>
              </w:tc>
              <w:tc>
                <w:tcPr>
                  <w:tcW w:w="1417" w:type="dxa"/>
                  <w:vAlign w:val="center"/>
                </w:tcPr>
                <w:p w14:paraId="4A56F1B9" w14:textId="77777777" w:rsidR="005B03DA" w:rsidRDefault="005B03DA" w:rsidP="005F5F25">
                  <w:pPr>
                    <w:ind w:firstLine="24"/>
                    <w:jc w:val="center"/>
                    <w:rPr>
                      <w:rFonts w:ascii="Arial" w:hAnsi="Arial" w:cs="Arial"/>
                      <w:b/>
                      <w:sz w:val="22"/>
                      <w:szCs w:val="18"/>
                    </w:rPr>
                  </w:pPr>
                  <w:r>
                    <w:rPr>
                      <w:noProof/>
                    </w:rPr>
                    <w:drawing>
                      <wp:inline distT="0" distB="0" distL="0" distR="0" wp14:anchorId="1D70F65E" wp14:editId="4ED485BC">
                        <wp:extent cx="468000" cy="468000"/>
                        <wp:effectExtent l="0" t="0" r="1905" b="0"/>
                        <wp:docPr id="6076262" name="Graphic 8" descr="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8"/>
                                <pic:cNvPicPr/>
                              </pic:nvPicPr>
                              <pic:blipFill>
                                <a:blip r:embed="rId16">
                                  <a:extLst>
                                    <a:ext uri="{96DAC541-7B7A-43D3-8B79-37D633B846F1}">
                                      <asvg:svgBlip xmlns:asvg="http://schemas.microsoft.com/office/drawing/2016/SVG/main" r:embed="rId17"/>
                                    </a:ext>
                                  </a:extLst>
                                </a:blip>
                                <a:stretch>
                                  <a:fillRect/>
                                </a:stretch>
                              </pic:blipFill>
                              <pic:spPr>
                                <a:xfrm>
                                  <a:off x="0" y="0"/>
                                  <a:ext cx="468000" cy="468000"/>
                                </a:xfrm>
                                <a:prstGeom prst="rect">
                                  <a:avLst/>
                                </a:prstGeom>
                              </pic:spPr>
                            </pic:pic>
                          </a:graphicData>
                        </a:graphic>
                      </wp:inline>
                    </w:drawing>
                  </w:r>
                </w:p>
              </w:tc>
              <w:tc>
                <w:tcPr>
                  <w:tcW w:w="3576" w:type="dxa"/>
                  <w:vAlign w:val="center"/>
                </w:tcPr>
                <w:p w14:paraId="04842AD7" w14:textId="77777777" w:rsidR="005B03DA" w:rsidRPr="00E31201" w:rsidRDefault="005B03DA" w:rsidP="00756E56">
                  <w:pPr>
                    <w:ind w:right="139"/>
                    <w:rPr>
                      <w:rFonts w:ascii="Arial" w:hAnsi="Arial" w:cs="Arial"/>
                      <w:bCs/>
                      <w:sz w:val="22"/>
                      <w:szCs w:val="18"/>
                    </w:rPr>
                  </w:pPr>
                  <w:r w:rsidRPr="00E31201">
                    <w:rPr>
                      <w:rFonts w:ascii="Arial" w:hAnsi="Arial" w:cs="Arial"/>
                      <w:bCs/>
                      <w:sz w:val="22"/>
                      <w:szCs w:val="18"/>
                    </w:rPr>
                    <w:t>Laptop or computer</w:t>
                  </w:r>
                  <w:r w:rsidRPr="00E31201" w:rsidDel="00614BDF">
                    <w:rPr>
                      <w:rFonts w:ascii="Arial" w:hAnsi="Arial" w:cs="Arial"/>
                      <w:bCs/>
                      <w:sz w:val="22"/>
                      <w:szCs w:val="18"/>
                    </w:rPr>
                    <w:t xml:space="preserve"> </w:t>
                  </w:r>
                </w:p>
              </w:tc>
            </w:tr>
            <w:tr w:rsidR="00756E56" w14:paraId="68AEDF87" w14:textId="77777777" w:rsidTr="0026290D">
              <w:trPr>
                <w:trHeight w:val="737"/>
              </w:trPr>
              <w:tc>
                <w:tcPr>
                  <w:tcW w:w="1527" w:type="dxa"/>
                  <w:vAlign w:val="center"/>
                </w:tcPr>
                <w:p w14:paraId="19CA228E" w14:textId="77777777" w:rsidR="005B03DA" w:rsidRDefault="005B03DA" w:rsidP="00275050">
                  <w:pPr>
                    <w:tabs>
                      <w:tab w:val="left" w:pos="1284"/>
                    </w:tabs>
                    <w:jc w:val="center"/>
                    <w:rPr>
                      <w:rFonts w:ascii="Arial" w:hAnsi="Arial" w:cs="Arial"/>
                      <w:b/>
                      <w:sz w:val="22"/>
                      <w:szCs w:val="18"/>
                    </w:rPr>
                  </w:pPr>
                  <w:r>
                    <w:rPr>
                      <w:noProof/>
                    </w:rPr>
                    <w:drawing>
                      <wp:inline distT="0" distB="0" distL="0" distR="0" wp14:anchorId="7B0216EC" wp14:editId="45FCD403">
                        <wp:extent cx="432000" cy="432000"/>
                        <wp:effectExtent l="0" t="0" r="0" b="0"/>
                        <wp:docPr id="666648031" name="Graphic 7" descr="Radio micro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7"/>
                                <pic:cNvPicPr/>
                              </pic:nvPicPr>
                              <pic:blipFill>
                                <a:blip r:embed="rId18">
                                  <a:extLst>
                                    <a:ext uri="{96DAC541-7B7A-43D3-8B79-37D633B846F1}">
                                      <asvg:svgBlip xmlns:asvg="http://schemas.microsoft.com/office/drawing/2016/SVG/main" r:embed="rId19"/>
                                    </a:ext>
                                  </a:extLst>
                                </a:blip>
                                <a:stretch>
                                  <a:fillRect/>
                                </a:stretch>
                              </pic:blipFill>
                              <pic:spPr>
                                <a:xfrm>
                                  <a:off x="0" y="0"/>
                                  <a:ext cx="432000" cy="432000"/>
                                </a:xfrm>
                                <a:prstGeom prst="rect">
                                  <a:avLst/>
                                </a:prstGeom>
                              </pic:spPr>
                            </pic:pic>
                          </a:graphicData>
                        </a:graphic>
                      </wp:inline>
                    </w:drawing>
                  </w:r>
                </w:p>
              </w:tc>
              <w:tc>
                <w:tcPr>
                  <w:tcW w:w="3543" w:type="dxa"/>
                  <w:vAlign w:val="center"/>
                </w:tcPr>
                <w:p w14:paraId="7A9C5908" w14:textId="77777777" w:rsidR="005B03DA" w:rsidRPr="00E31201" w:rsidRDefault="005B03DA" w:rsidP="00275050">
                  <w:pPr>
                    <w:rPr>
                      <w:rFonts w:ascii="Arial" w:hAnsi="Arial" w:cs="Arial"/>
                      <w:bCs/>
                      <w:sz w:val="22"/>
                      <w:szCs w:val="18"/>
                    </w:rPr>
                  </w:pPr>
                  <w:r w:rsidRPr="00E31201">
                    <w:rPr>
                      <w:rFonts w:ascii="Arial" w:hAnsi="Arial" w:cs="Arial"/>
                      <w:bCs/>
                      <w:sz w:val="22"/>
                      <w:szCs w:val="18"/>
                    </w:rPr>
                    <w:t xml:space="preserve">Working microphone </w:t>
                  </w:r>
                </w:p>
              </w:tc>
              <w:tc>
                <w:tcPr>
                  <w:tcW w:w="1417" w:type="dxa"/>
                  <w:vAlign w:val="center"/>
                </w:tcPr>
                <w:p w14:paraId="5B1071A1" w14:textId="77777777" w:rsidR="005B03DA" w:rsidRDefault="005B03DA" w:rsidP="00451357">
                  <w:pPr>
                    <w:jc w:val="center"/>
                    <w:rPr>
                      <w:rFonts w:ascii="Arial" w:hAnsi="Arial" w:cs="Arial"/>
                      <w:b/>
                      <w:sz w:val="22"/>
                      <w:szCs w:val="18"/>
                    </w:rPr>
                  </w:pPr>
                  <w:r>
                    <w:rPr>
                      <w:noProof/>
                    </w:rPr>
                    <w:drawing>
                      <wp:inline distT="0" distB="0" distL="0" distR="0" wp14:anchorId="32FEB186" wp14:editId="2FCAC0B0">
                        <wp:extent cx="468000" cy="468000"/>
                        <wp:effectExtent l="0" t="0" r="0" b="0"/>
                        <wp:docPr id="12" name="Graphic 6" descr="Web 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6"/>
                                <pic:cNvPicPr/>
                              </pic:nvPicPr>
                              <pic:blipFill>
                                <a:blip r:embed="rId20">
                                  <a:extLst>
                                    <a:ext uri="{96DAC541-7B7A-43D3-8B79-37D633B846F1}">
                                      <asvg:svgBlip xmlns:asvg="http://schemas.microsoft.com/office/drawing/2016/SVG/main" r:embed="rId21"/>
                                    </a:ext>
                                  </a:extLst>
                                </a:blip>
                                <a:stretch>
                                  <a:fillRect/>
                                </a:stretch>
                              </pic:blipFill>
                              <pic:spPr>
                                <a:xfrm>
                                  <a:off x="0" y="0"/>
                                  <a:ext cx="468000" cy="468000"/>
                                </a:xfrm>
                                <a:prstGeom prst="rect">
                                  <a:avLst/>
                                </a:prstGeom>
                              </pic:spPr>
                            </pic:pic>
                          </a:graphicData>
                        </a:graphic>
                      </wp:inline>
                    </w:drawing>
                  </w:r>
                </w:p>
              </w:tc>
              <w:tc>
                <w:tcPr>
                  <w:tcW w:w="3576" w:type="dxa"/>
                  <w:vAlign w:val="center"/>
                </w:tcPr>
                <w:p w14:paraId="20E412B8" w14:textId="77777777" w:rsidR="005B03DA" w:rsidRPr="00E31201" w:rsidRDefault="005B03DA" w:rsidP="00275050">
                  <w:pPr>
                    <w:rPr>
                      <w:rFonts w:ascii="Arial" w:hAnsi="Arial" w:cs="Arial"/>
                      <w:bCs/>
                      <w:sz w:val="22"/>
                      <w:szCs w:val="18"/>
                    </w:rPr>
                  </w:pPr>
                  <w:r w:rsidRPr="00E31201">
                    <w:rPr>
                      <w:rFonts w:ascii="Arial" w:hAnsi="Arial" w:cs="Arial"/>
                      <w:bCs/>
                      <w:sz w:val="22"/>
                      <w:szCs w:val="18"/>
                    </w:rPr>
                    <w:t>Working webcam</w:t>
                  </w:r>
                </w:p>
              </w:tc>
            </w:tr>
          </w:tbl>
          <w:p w14:paraId="033E884E" w14:textId="77777777" w:rsidR="005B03DA" w:rsidRDefault="005B03DA" w:rsidP="00164373">
            <w:pPr>
              <w:rPr>
                <w:rFonts w:ascii="Arial" w:hAnsi="Arial" w:cs="Arial"/>
                <w:b/>
                <w:sz w:val="20"/>
                <w:szCs w:val="20"/>
              </w:rPr>
            </w:pPr>
          </w:p>
        </w:tc>
      </w:tr>
    </w:tbl>
    <w:p w14:paraId="1C18AF50" w14:textId="77777777" w:rsidR="00275050" w:rsidRDefault="00275050" w:rsidP="00275050">
      <w:pPr>
        <w:pStyle w:val="ListParagraph"/>
        <w:spacing w:before="240"/>
        <w:ind w:left="284" w:right="-291"/>
        <w:rPr>
          <w:rFonts w:ascii="Arial" w:hAnsi="Arial" w:cs="Arial"/>
          <w:b/>
          <w:sz w:val="20"/>
          <w:szCs w:val="20"/>
        </w:rPr>
      </w:pPr>
    </w:p>
    <w:p w14:paraId="0D1E87FF" w14:textId="0B0CE561" w:rsidR="00141F11" w:rsidRPr="00A352AB" w:rsidRDefault="004732B6">
      <w:pPr>
        <w:pStyle w:val="ListParagraph"/>
        <w:numPr>
          <w:ilvl w:val="0"/>
          <w:numId w:val="1"/>
        </w:numPr>
        <w:spacing w:before="240"/>
        <w:ind w:left="-142" w:right="-291" w:hanging="425"/>
        <w:rPr>
          <w:rFonts w:ascii="Arial" w:hAnsi="Arial" w:cs="Arial"/>
          <w:b/>
          <w:sz w:val="22"/>
          <w:szCs w:val="22"/>
        </w:rPr>
      </w:pPr>
      <w:r w:rsidRPr="00A352AB">
        <w:rPr>
          <w:rFonts w:ascii="Arial" w:hAnsi="Arial" w:cs="Arial"/>
          <w:b/>
          <w:sz w:val="22"/>
          <w:szCs w:val="22"/>
        </w:rPr>
        <w:t>I</w:t>
      </w:r>
      <w:r w:rsidR="00D053AF" w:rsidRPr="00A352AB">
        <w:rPr>
          <w:rFonts w:ascii="Arial" w:hAnsi="Arial" w:cs="Arial"/>
          <w:b/>
          <w:sz w:val="22"/>
          <w:szCs w:val="22"/>
        </w:rPr>
        <w:t xml:space="preserve">mportant </w:t>
      </w:r>
      <w:r w:rsidRPr="00A352AB">
        <w:rPr>
          <w:rFonts w:ascii="Arial" w:hAnsi="Arial" w:cs="Arial"/>
          <w:b/>
          <w:sz w:val="22"/>
          <w:szCs w:val="22"/>
        </w:rPr>
        <w:t>D</w:t>
      </w:r>
      <w:r w:rsidR="00D053AF" w:rsidRPr="00A352AB">
        <w:rPr>
          <w:rFonts w:ascii="Arial" w:hAnsi="Arial" w:cs="Arial"/>
          <w:b/>
          <w:sz w:val="22"/>
          <w:szCs w:val="22"/>
        </w:rPr>
        <w:t>ates</w:t>
      </w:r>
      <w:r w:rsidR="000B08AE" w:rsidRPr="00A352AB">
        <w:rPr>
          <w:rFonts w:ascii="Arial" w:hAnsi="Arial" w:cs="Arial"/>
          <w:b/>
          <w:sz w:val="22"/>
          <w:szCs w:val="22"/>
        </w:rPr>
        <w:t>:</w:t>
      </w:r>
    </w:p>
    <w:tbl>
      <w:tblPr>
        <w:tblStyle w:val="TableGrid"/>
        <w:tblW w:w="10101" w:type="dxa"/>
        <w:tblInd w:w="-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gridCol w:w="8659"/>
      </w:tblGrid>
      <w:tr w:rsidR="00481931" w14:paraId="369F12F3" w14:textId="77777777" w:rsidTr="00C72E72">
        <w:trPr>
          <w:trHeight w:val="2082"/>
        </w:trPr>
        <w:tc>
          <w:tcPr>
            <w:tcW w:w="1454" w:type="dxa"/>
            <w:vAlign w:val="center"/>
          </w:tcPr>
          <w:p w14:paraId="6B16848D" w14:textId="739710E0" w:rsidR="00141F11" w:rsidRDefault="00F761FE" w:rsidP="00451264">
            <w:pPr>
              <w:pStyle w:val="ListParagraph"/>
              <w:spacing w:before="240"/>
              <w:ind w:left="0" w:right="-291"/>
              <w:jc w:val="center"/>
              <w:rPr>
                <w:rFonts w:ascii="Arial" w:hAnsi="Arial" w:cs="Arial"/>
                <w:b/>
                <w:sz w:val="20"/>
                <w:szCs w:val="20"/>
              </w:rPr>
            </w:pPr>
            <w:r>
              <w:rPr>
                <w:rFonts w:ascii="Arial" w:hAnsi="Arial" w:cs="Arial"/>
                <w:b/>
                <w:noProof/>
                <w:sz w:val="20"/>
                <w:szCs w:val="20"/>
              </w:rPr>
              <w:drawing>
                <wp:anchor distT="0" distB="0" distL="114300" distR="114300" simplePos="0" relativeHeight="251658241" behindDoc="0" locked="0" layoutInCell="1" allowOverlap="1" wp14:anchorId="190DD777" wp14:editId="0E0BBE2B">
                  <wp:simplePos x="0" y="0"/>
                  <wp:positionH relativeFrom="margin">
                    <wp:posOffset>-24130</wp:posOffset>
                  </wp:positionH>
                  <wp:positionV relativeFrom="margin">
                    <wp:posOffset>-57785</wp:posOffset>
                  </wp:positionV>
                  <wp:extent cx="756285" cy="756285"/>
                  <wp:effectExtent l="0" t="0" r="0" b="0"/>
                  <wp:wrapSquare wrapText="bothSides"/>
                  <wp:docPr id="13" name="Graphic 13"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3lBmno.svg"/>
                          <pic:cNvPicPr/>
                        </pic:nvPicPr>
                        <pic:blipFill>
                          <a:blip r:embed="rId22">
                            <a:extLst>
                              <a:ext uri="{96DAC541-7B7A-43D3-8B79-37D633B846F1}">
                                <asvg:svgBlip xmlns:asvg="http://schemas.microsoft.com/office/drawing/2016/SVG/main" r:embed="rId23"/>
                              </a:ext>
                            </a:extLst>
                          </a:blip>
                          <a:stretch>
                            <a:fillRect/>
                          </a:stretch>
                        </pic:blipFill>
                        <pic:spPr>
                          <a:xfrm>
                            <a:off x="0" y="0"/>
                            <a:ext cx="756285" cy="756285"/>
                          </a:xfrm>
                          <a:prstGeom prst="rect">
                            <a:avLst/>
                          </a:prstGeom>
                        </pic:spPr>
                      </pic:pic>
                    </a:graphicData>
                  </a:graphic>
                  <wp14:sizeRelH relativeFrom="page">
                    <wp14:pctWidth>0</wp14:pctWidth>
                  </wp14:sizeRelH>
                  <wp14:sizeRelV relativeFrom="page">
                    <wp14:pctHeight>0</wp14:pctHeight>
                  </wp14:sizeRelV>
                </wp:anchor>
              </w:drawing>
            </w:r>
          </w:p>
        </w:tc>
        <w:tc>
          <w:tcPr>
            <w:tcW w:w="8647" w:type="dxa"/>
          </w:tcPr>
          <w:p w14:paraId="26E69C6E" w14:textId="77777777" w:rsidR="00E57D6A" w:rsidRPr="00E57D6A" w:rsidRDefault="00E57D6A" w:rsidP="00E57D6A">
            <w:pPr>
              <w:pStyle w:val="ListParagraph"/>
              <w:ind w:left="0" w:right="-289"/>
              <w:rPr>
                <w:rFonts w:ascii="Arial" w:hAnsi="Arial" w:cs="Arial"/>
                <w:bCs/>
                <w:sz w:val="18"/>
                <w:szCs w:val="18"/>
              </w:rPr>
            </w:pPr>
          </w:p>
          <w:tbl>
            <w:tblPr>
              <w:tblStyle w:val="TableGrid"/>
              <w:tblW w:w="8433" w:type="dxa"/>
              <w:tblLook w:val="04A0" w:firstRow="1" w:lastRow="0" w:firstColumn="1" w:lastColumn="0" w:noHBand="0" w:noVBand="1"/>
            </w:tblPr>
            <w:tblGrid>
              <w:gridCol w:w="4151"/>
              <w:gridCol w:w="4282"/>
            </w:tblGrid>
            <w:tr w:rsidR="00E57B83" w:rsidRPr="004837DE" w14:paraId="705BA495" w14:textId="77777777" w:rsidTr="00F35004">
              <w:trPr>
                <w:trHeight w:val="175"/>
              </w:trPr>
              <w:tc>
                <w:tcPr>
                  <w:tcW w:w="4151" w:type="dxa"/>
                  <w:shd w:val="clear" w:color="auto" w:fill="F2F2F2" w:themeFill="background1" w:themeFillShade="F2"/>
                </w:tcPr>
                <w:p w14:paraId="2F3EF0B7" w14:textId="66ACE271" w:rsidR="00E57B83" w:rsidRPr="004837DE" w:rsidRDefault="00E57B83" w:rsidP="004837DE">
                  <w:pPr>
                    <w:rPr>
                      <w:rFonts w:ascii="Arial" w:hAnsi="Arial" w:cs="Arial"/>
                      <w:b/>
                      <w:sz w:val="20"/>
                      <w:szCs w:val="20"/>
                    </w:rPr>
                  </w:pPr>
                  <w:r w:rsidRPr="004837DE">
                    <w:rPr>
                      <w:rFonts w:ascii="Arial" w:hAnsi="Arial" w:cs="Arial"/>
                      <w:b/>
                      <w:sz w:val="20"/>
                      <w:szCs w:val="20"/>
                    </w:rPr>
                    <w:t xml:space="preserve">Classes </w:t>
                  </w:r>
                  <w:r>
                    <w:rPr>
                      <w:rFonts w:ascii="Arial" w:hAnsi="Arial" w:cs="Arial"/>
                      <w:b/>
                      <w:sz w:val="20"/>
                      <w:szCs w:val="20"/>
                    </w:rPr>
                    <w:t>Begin</w:t>
                  </w:r>
                </w:p>
              </w:tc>
              <w:tc>
                <w:tcPr>
                  <w:tcW w:w="4282" w:type="dxa"/>
                  <w:shd w:val="clear" w:color="auto" w:fill="F2F2F2" w:themeFill="background1" w:themeFillShade="F2"/>
                </w:tcPr>
                <w:p w14:paraId="12995AE3" w14:textId="77777777" w:rsidR="00E57B83" w:rsidRPr="004837DE" w:rsidRDefault="00E57B83" w:rsidP="004837DE">
                  <w:pPr>
                    <w:rPr>
                      <w:rFonts w:ascii="Arial" w:hAnsi="Arial" w:cs="Arial"/>
                      <w:b/>
                      <w:sz w:val="20"/>
                      <w:szCs w:val="20"/>
                    </w:rPr>
                  </w:pPr>
                  <w:r w:rsidRPr="004837DE">
                    <w:rPr>
                      <w:rFonts w:ascii="Arial" w:hAnsi="Arial" w:cs="Arial"/>
                      <w:b/>
                      <w:sz w:val="20"/>
                      <w:szCs w:val="20"/>
                    </w:rPr>
                    <w:t>Classes End</w:t>
                  </w:r>
                </w:p>
              </w:tc>
            </w:tr>
            <w:tr w:rsidR="00E57B83" w:rsidRPr="004837DE" w14:paraId="3E79808E" w14:textId="77777777" w:rsidTr="00345CB7">
              <w:trPr>
                <w:trHeight w:val="283"/>
              </w:trPr>
              <w:tc>
                <w:tcPr>
                  <w:tcW w:w="4151" w:type="dxa"/>
                  <w:vAlign w:val="center"/>
                </w:tcPr>
                <w:p w14:paraId="06C5D6F4" w14:textId="109382D5" w:rsidR="00E57B83" w:rsidRPr="004837DE" w:rsidRDefault="00EF4EB7" w:rsidP="00345CB7">
                  <w:pPr>
                    <w:rPr>
                      <w:rFonts w:ascii="Arial" w:hAnsi="Arial" w:cs="Arial"/>
                      <w:bCs/>
                      <w:sz w:val="20"/>
                      <w:szCs w:val="20"/>
                    </w:rPr>
                  </w:pPr>
                  <w:r>
                    <w:rPr>
                      <w:rFonts w:ascii="Arial" w:hAnsi="Arial" w:cs="Arial"/>
                      <w:bCs/>
                      <w:sz w:val="20"/>
                      <w:szCs w:val="20"/>
                    </w:rPr>
                    <w:t>Tuesday</w:t>
                  </w:r>
                  <w:r w:rsidR="000470C2">
                    <w:rPr>
                      <w:rFonts w:ascii="Arial" w:hAnsi="Arial" w:cs="Arial"/>
                      <w:bCs/>
                      <w:sz w:val="20"/>
                      <w:szCs w:val="20"/>
                    </w:rPr>
                    <w:t xml:space="preserve">, </w:t>
                  </w:r>
                  <w:r w:rsidR="00E57B83" w:rsidRPr="004837DE">
                    <w:rPr>
                      <w:rFonts w:ascii="Arial" w:hAnsi="Arial" w:cs="Arial"/>
                      <w:bCs/>
                      <w:sz w:val="20"/>
                      <w:szCs w:val="20"/>
                    </w:rPr>
                    <w:t xml:space="preserve">September </w:t>
                  </w:r>
                  <w:r>
                    <w:rPr>
                      <w:rFonts w:ascii="Arial" w:hAnsi="Arial" w:cs="Arial"/>
                      <w:bCs/>
                      <w:sz w:val="20"/>
                      <w:szCs w:val="20"/>
                    </w:rPr>
                    <w:t>13</w:t>
                  </w:r>
                  <w:r w:rsidR="000470C2">
                    <w:rPr>
                      <w:rFonts w:ascii="Arial" w:hAnsi="Arial" w:cs="Arial"/>
                      <w:bCs/>
                      <w:sz w:val="20"/>
                      <w:szCs w:val="20"/>
                    </w:rPr>
                    <w:t>, 202</w:t>
                  </w:r>
                  <w:r w:rsidR="00A52216">
                    <w:rPr>
                      <w:rFonts w:ascii="Arial" w:hAnsi="Arial" w:cs="Arial"/>
                      <w:bCs/>
                      <w:sz w:val="20"/>
                      <w:szCs w:val="20"/>
                    </w:rPr>
                    <w:t>2</w:t>
                  </w:r>
                </w:p>
              </w:tc>
              <w:tc>
                <w:tcPr>
                  <w:tcW w:w="4282" w:type="dxa"/>
                  <w:vAlign w:val="center"/>
                </w:tcPr>
                <w:p w14:paraId="545CA1D9" w14:textId="22E8020A" w:rsidR="00E57B83" w:rsidRPr="004837DE" w:rsidRDefault="00EF4EB7" w:rsidP="00345CB7">
                  <w:pPr>
                    <w:rPr>
                      <w:rFonts w:ascii="Arial" w:hAnsi="Arial" w:cs="Arial"/>
                      <w:bCs/>
                      <w:sz w:val="20"/>
                      <w:szCs w:val="20"/>
                    </w:rPr>
                  </w:pPr>
                  <w:r>
                    <w:rPr>
                      <w:rFonts w:ascii="Arial" w:hAnsi="Arial" w:cs="Arial"/>
                      <w:bCs/>
                      <w:sz w:val="20"/>
                      <w:szCs w:val="20"/>
                    </w:rPr>
                    <w:t>Tuesday</w:t>
                  </w:r>
                  <w:r w:rsidR="000470C2">
                    <w:rPr>
                      <w:rFonts w:ascii="Arial" w:hAnsi="Arial" w:cs="Arial"/>
                      <w:bCs/>
                      <w:sz w:val="20"/>
                      <w:szCs w:val="20"/>
                    </w:rPr>
                    <w:t xml:space="preserve">, </w:t>
                  </w:r>
                  <w:r w:rsidR="00E57B83" w:rsidRPr="004837DE">
                    <w:rPr>
                      <w:rFonts w:ascii="Arial" w:hAnsi="Arial" w:cs="Arial"/>
                      <w:bCs/>
                      <w:sz w:val="20"/>
                      <w:szCs w:val="20"/>
                    </w:rPr>
                    <w:t xml:space="preserve">December </w:t>
                  </w:r>
                  <w:r>
                    <w:rPr>
                      <w:rFonts w:ascii="Arial" w:hAnsi="Arial" w:cs="Arial"/>
                      <w:bCs/>
                      <w:sz w:val="20"/>
                      <w:szCs w:val="20"/>
                    </w:rPr>
                    <w:t>6</w:t>
                  </w:r>
                  <w:r w:rsidR="000470C2">
                    <w:rPr>
                      <w:rFonts w:ascii="Arial" w:hAnsi="Arial" w:cs="Arial"/>
                      <w:bCs/>
                      <w:sz w:val="20"/>
                      <w:szCs w:val="20"/>
                    </w:rPr>
                    <w:t>, 202</w:t>
                  </w:r>
                  <w:r w:rsidR="00E9502C">
                    <w:rPr>
                      <w:rFonts w:ascii="Arial" w:hAnsi="Arial" w:cs="Arial"/>
                      <w:bCs/>
                      <w:sz w:val="20"/>
                      <w:szCs w:val="20"/>
                    </w:rPr>
                    <w:t>2</w:t>
                  </w:r>
                </w:p>
              </w:tc>
            </w:tr>
          </w:tbl>
          <w:p w14:paraId="7F8DBD1A" w14:textId="37BAA54B" w:rsidR="000B17D6" w:rsidRDefault="004837DE" w:rsidP="0063228B">
            <w:pPr>
              <w:rPr>
                <w:rFonts w:ascii="Arial" w:hAnsi="Arial" w:cs="Arial"/>
                <w:sz w:val="18"/>
                <w:szCs w:val="18"/>
              </w:rPr>
            </w:pPr>
            <w:r w:rsidRPr="004837DE">
              <w:rPr>
                <w:rFonts w:ascii="Arial" w:hAnsi="Arial" w:cs="Arial"/>
                <w:sz w:val="18"/>
                <w:szCs w:val="18"/>
              </w:rPr>
              <w:t>*</w:t>
            </w:r>
            <w:r w:rsidR="00E52BFD" w:rsidRPr="008C1B25">
              <w:rPr>
                <w:rFonts w:ascii="Arial" w:hAnsi="Arial" w:cs="Arial"/>
                <w:sz w:val="18"/>
                <w:szCs w:val="18"/>
              </w:rPr>
              <w:t xml:space="preserve"> November 12, 202</w:t>
            </w:r>
            <w:r w:rsidR="00E9502C">
              <w:rPr>
                <w:rFonts w:ascii="Arial" w:hAnsi="Arial" w:cs="Arial"/>
                <w:sz w:val="18"/>
                <w:szCs w:val="18"/>
              </w:rPr>
              <w:t>2</w:t>
            </w:r>
            <w:r w:rsidR="00E52BFD" w:rsidRPr="008C1B25">
              <w:rPr>
                <w:rFonts w:ascii="Arial" w:hAnsi="Arial" w:cs="Arial"/>
                <w:sz w:val="18"/>
                <w:szCs w:val="18"/>
              </w:rPr>
              <w:t xml:space="preserve">: Last day to drop a first-term half course </w:t>
            </w:r>
            <w:r w:rsidR="002B44E3">
              <w:rPr>
                <w:rFonts w:ascii="Arial" w:hAnsi="Arial" w:cs="Arial"/>
                <w:sz w:val="18"/>
                <w:szCs w:val="18"/>
              </w:rPr>
              <w:t xml:space="preserve">without </w:t>
            </w:r>
            <w:r w:rsidR="00D0690F">
              <w:rPr>
                <w:rFonts w:ascii="Arial" w:hAnsi="Arial" w:cs="Arial"/>
                <w:sz w:val="18"/>
                <w:szCs w:val="18"/>
              </w:rPr>
              <w:t xml:space="preserve">academic </w:t>
            </w:r>
            <w:r w:rsidR="002B44E3">
              <w:rPr>
                <w:rFonts w:ascii="Arial" w:hAnsi="Arial" w:cs="Arial"/>
                <w:sz w:val="18"/>
                <w:szCs w:val="18"/>
              </w:rPr>
              <w:t>penalty</w:t>
            </w:r>
          </w:p>
          <w:p w14:paraId="3E9DD91F" w14:textId="77777777" w:rsidR="00932B57" w:rsidRDefault="00932B57" w:rsidP="0063228B">
            <w:pPr>
              <w:rPr>
                <w:rFonts w:ascii="Arial" w:hAnsi="Arial" w:cs="Arial"/>
                <w:sz w:val="18"/>
                <w:szCs w:val="18"/>
              </w:rPr>
            </w:pPr>
          </w:p>
          <w:tbl>
            <w:tblPr>
              <w:tblStyle w:val="TableGrid"/>
              <w:tblW w:w="8431" w:type="dxa"/>
              <w:tblLook w:val="04A0" w:firstRow="1" w:lastRow="0" w:firstColumn="1" w:lastColumn="0" w:noHBand="0" w:noVBand="1"/>
            </w:tblPr>
            <w:tblGrid>
              <w:gridCol w:w="2875"/>
              <w:gridCol w:w="2693"/>
              <w:gridCol w:w="2863"/>
            </w:tblGrid>
            <w:tr w:rsidR="00E57B83" w:rsidRPr="004837DE" w14:paraId="4632F43C" w14:textId="77777777" w:rsidTr="00F35004">
              <w:trPr>
                <w:trHeight w:val="175"/>
              </w:trPr>
              <w:tc>
                <w:tcPr>
                  <w:tcW w:w="2875" w:type="dxa"/>
                  <w:shd w:val="clear" w:color="auto" w:fill="F2F2F2" w:themeFill="background1" w:themeFillShade="F2"/>
                </w:tcPr>
                <w:p w14:paraId="256FA3D7" w14:textId="77777777" w:rsidR="00E57B83" w:rsidRPr="004837DE" w:rsidRDefault="00E57B83" w:rsidP="00932B57">
                  <w:pPr>
                    <w:rPr>
                      <w:rFonts w:ascii="Arial" w:hAnsi="Arial" w:cs="Arial"/>
                      <w:b/>
                      <w:sz w:val="20"/>
                      <w:szCs w:val="20"/>
                    </w:rPr>
                  </w:pPr>
                  <w:r w:rsidRPr="004837DE">
                    <w:rPr>
                      <w:rFonts w:ascii="Arial" w:hAnsi="Arial" w:cs="Arial"/>
                      <w:b/>
                      <w:sz w:val="20"/>
                      <w:szCs w:val="20"/>
                    </w:rPr>
                    <w:t>Reading Week</w:t>
                  </w:r>
                </w:p>
              </w:tc>
              <w:tc>
                <w:tcPr>
                  <w:tcW w:w="2693" w:type="dxa"/>
                  <w:shd w:val="clear" w:color="auto" w:fill="F2F2F2" w:themeFill="background1" w:themeFillShade="F2"/>
                </w:tcPr>
                <w:p w14:paraId="1614949C" w14:textId="77777777" w:rsidR="00E57B83" w:rsidRPr="004837DE" w:rsidRDefault="00E57B83" w:rsidP="00932B57">
                  <w:pPr>
                    <w:rPr>
                      <w:rFonts w:ascii="Arial" w:hAnsi="Arial" w:cs="Arial"/>
                      <w:b/>
                      <w:sz w:val="20"/>
                      <w:szCs w:val="20"/>
                    </w:rPr>
                  </w:pPr>
                  <w:r w:rsidRPr="004837DE">
                    <w:rPr>
                      <w:rFonts w:ascii="Arial" w:hAnsi="Arial" w:cs="Arial"/>
                      <w:b/>
                      <w:sz w:val="20"/>
                      <w:szCs w:val="20"/>
                    </w:rPr>
                    <w:t>Study day(s)</w:t>
                  </w:r>
                </w:p>
              </w:tc>
              <w:tc>
                <w:tcPr>
                  <w:tcW w:w="2863" w:type="dxa"/>
                  <w:shd w:val="clear" w:color="auto" w:fill="F2F2F2" w:themeFill="background1" w:themeFillShade="F2"/>
                </w:tcPr>
                <w:p w14:paraId="2E95DC58" w14:textId="77777777" w:rsidR="00E57B83" w:rsidRPr="004837DE" w:rsidRDefault="00E57B83" w:rsidP="00932B57">
                  <w:pPr>
                    <w:rPr>
                      <w:rFonts w:ascii="Arial" w:hAnsi="Arial" w:cs="Arial"/>
                      <w:b/>
                      <w:sz w:val="20"/>
                      <w:szCs w:val="20"/>
                    </w:rPr>
                  </w:pPr>
                  <w:r w:rsidRPr="004837DE">
                    <w:rPr>
                      <w:rFonts w:ascii="Arial" w:hAnsi="Arial" w:cs="Arial"/>
                      <w:b/>
                      <w:sz w:val="20"/>
                      <w:szCs w:val="20"/>
                    </w:rPr>
                    <w:t>Exam Period</w:t>
                  </w:r>
                </w:p>
              </w:tc>
            </w:tr>
            <w:tr w:rsidR="00E57B83" w:rsidRPr="004837DE" w14:paraId="6CA2E041" w14:textId="77777777" w:rsidTr="00345CB7">
              <w:trPr>
                <w:trHeight w:val="298"/>
              </w:trPr>
              <w:tc>
                <w:tcPr>
                  <w:tcW w:w="2875" w:type="dxa"/>
                  <w:vAlign w:val="center"/>
                </w:tcPr>
                <w:p w14:paraId="77FBAFB2" w14:textId="5A1B5FB9" w:rsidR="00E57B83" w:rsidRPr="004837DE" w:rsidRDefault="00E9502C" w:rsidP="00345CB7">
                  <w:pPr>
                    <w:rPr>
                      <w:rFonts w:ascii="Arial" w:hAnsi="Arial" w:cs="Arial"/>
                      <w:bCs/>
                      <w:sz w:val="20"/>
                      <w:szCs w:val="20"/>
                    </w:rPr>
                  </w:pPr>
                  <w:r>
                    <w:rPr>
                      <w:rFonts w:ascii="Arial" w:hAnsi="Arial" w:cs="Arial"/>
                      <w:bCs/>
                      <w:sz w:val="20"/>
                      <w:szCs w:val="20"/>
                    </w:rPr>
                    <w:t>October 31–</w:t>
                  </w:r>
                  <w:r w:rsidR="00E57B83" w:rsidRPr="004837DE">
                    <w:rPr>
                      <w:rFonts w:ascii="Arial" w:hAnsi="Arial" w:cs="Arial"/>
                      <w:bCs/>
                      <w:sz w:val="20"/>
                      <w:szCs w:val="20"/>
                    </w:rPr>
                    <w:t xml:space="preserve">November </w:t>
                  </w:r>
                  <w:r>
                    <w:rPr>
                      <w:rFonts w:ascii="Arial" w:hAnsi="Arial" w:cs="Arial"/>
                      <w:bCs/>
                      <w:sz w:val="20"/>
                      <w:szCs w:val="20"/>
                    </w:rPr>
                    <w:t>6</w:t>
                  </w:r>
                </w:p>
              </w:tc>
              <w:tc>
                <w:tcPr>
                  <w:tcW w:w="2693" w:type="dxa"/>
                  <w:vAlign w:val="center"/>
                </w:tcPr>
                <w:p w14:paraId="6F039B04" w14:textId="77777777" w:rsidR="00E57B83" w:rsidRPr="004837DE" w:rsidRDefault="00E57B83" w:rsidP="00345CB7">
                  <w:pPr>
                    <w:rPr>
                      <w:rFonts w:ascii="Arial" w:hAnsi="Arial" w:cs="Arial"/>
                      <w:bCs/>
                      <w:sz w:val="20"/>
                      <w:szCs w:val="20"/>
                    </w:rPr>
                  </w:pPr>
                  <w:r w:rsidRPr="004837DE">
                    <w:rPr>
                      <w:rFonts w:ascii="Arial" w:hAnsi="Arial" w:cs="Arial"/>
                      <w:bCs/>
                      <w:sz w:val="20"/>
                      <w:szCs w:val="20"/>
                    </w:rPr>
                    <w:t xml:space="preserve">December </w:t>
                  </w:r>
                  <w:r>
                    <w:rPr>
                      <w:rFonts w:ascii="Arial" w:hAnsi="Arial" w:cs="Arial"/>
                      <w:bCs/>
                      <w:sz w:val="20"/>
                      <w:szCs w:val="20"/>
                    </w:rPr>
                    <w:t>9</w:t>
                  </w:r>
                </w:p>
              </w:tc>
              <w:tc>
                <w:tcPr>
                  <w:tcW w:w="2863" w:type="dxa"/>
                  <w:vAlign w:val="center"/>
                </w:tcPr>
                <w:p w14:paraId="785EEC79" w14:textId="4EAEE6D4" w:rsidR="00E57B83" w:rsidRPr="004837DE" w:rsidRDefault="00E57B83" w:rsidP="00345CB7">
                  <w:pPr>
                    <w:rPr>
                      <w:rFonts w:ascii="Arial" w:hAnsi="Arial" w:cs="Arial"/>
                      <w:bCs/>
                      <w:sz w:val="20"/>
                      <w:szCs w:val="20"/>
                    </w:rPr>
                  </w:pPr>
                  <w:r w:rsidRPr="004837DE">
                    <w:rPr>
                      <w:rFonts w:ascii="Arial" w:hAnsi="Arial" w:cs="Arial"/>
                      <w:bCs/>
                      <w:sz w:val="20"/>
                      <w:szCs w:val="20"/>
                    </w:rPr>
                    <w:t>December 1</w:t>
                  </w:r>
                  <w:r>
                    <w:rPr>
                      <w:rFonts w:ascii="Arial" w:hAnsi="Arial" w:cs="Arial"/>
                      <w:bCs/>
                      <w:sz w:val="20"/>
                      <w:szCs w:val="20"/>
                    </w:rPr>
                    <w:t>0–</w:t>
                  </w:r>
                  <w:r w:rsidRPr="004837DE">
                    <w:rPr>
                      <w:rFonts w:ascii="Arial" w:hAnsi="Arial" w:cs="Arial"/>
                      <w:bCs/>
                      <w:sz w:val="20"/>
                      <w:szCs w:val="20"/>
                    </w:rPr>
                    <w:t>2</w:t>
                  </w:r>
                  <w:r w:rsidR="008171E7">
                    <w:rPr>
                      <w:rFonts w:ascii="Arial" w:hAnsi="Arial" w:cs="Arial"/>
                      <w:bCs/>
                      <w:sz w:val="20"/>
                      <w:szCs w:val="20"/>
                    </w:rPr>
                    <w:t>2</w:t>
                  </w:r>
                </w:p>
              </w:tc>
            </w:tr>
          </w:tbl>
          <w:p w14:paraId="59E80F48" w14:textId="7B9C84C1" w:rsidR="00932B57" w:rsidRPr="004732B6" w:rsidRDefault="00932B57" w:rsidP="0063228B">
            <w:pPr>
              <w:rPr>
                <w:rFonts w:ascii="Arial" w:hAnsi="Arial" w:cs="Arial"/>
                <w:sz w:val="18"/>
                <w:szCs w:val="18"/>
              </w:rPr>
            </w:pPr>
          </w:p>
        </w:tc>
      </w:tr>
    </w:tbl>
    <w:p w14:paraId="08E670D9" w14:textId="77777777" w:rsidR="00B13395" w:rsidRPr="00337826" w:rsidRDefault="00B13395" w:rsidP="00337826">
      <w:pPr>
        <w:ind w:right="-291"/>
        <w:rPr>
          <w:rFonts w:ascii="Arial" w:eastAsia="Times New Roman" w:hAnsi="Arial" w:cs="Arial"/>
          <w:b/>
          <w:sz w:val="6"/>
          <w:szCs w:val="6"/>
        </w:rPr>
      </w:pPr>
    </w:p>
    <w:p w14:paraId="151B1E97" w14:textId="77777777" w:rsidR="00CE047D" w:rsidRPr="00345CB7" w:rsidRDefault="00CE047D" w:rsidP="00345CB7">
      <w:pPr>
        <w:ind w:right="-291"/>
        <w:rPr>
          <w:rFonts w:ascii="Arial" w:eastAsia="Times New Roman" w:hAnsi="Arial" w:cs="Arial"/>
          <w:b/>
          <w:sz w:val="20"/>
          <w:szCs w:val="20"/>
        </w:rPr>
      </w:pPr>
    </w:p>
    <w:p w14:paraId="697011A0" w14:textId="15CF6B07" w:rsidR="00DA01C3" w:rsidRPr="00A352AB" w:rsidRDefault="009908BE">
      <w:pPr>
        <w:pStyle w:val="ListParagraph"/>
        <w:numPr>
          <w:ilvl w:val="0"/>
          <w:numId w:val="1"/>
        </w:numPr>
        <w:ind w:left="-142" w:right="-291" w:hanging="425"/>
        <w:rPr>
          <w:rFonts w:ascii="Arial" w:eastAsia="Times New Roman" w:hAnsi="Arial" w:cs="Arial"/>
          <w:b/>
          <w:sz w:val="22"/>
          <w:szCs w:val="22"/>
        </w:rPr>
      </w:pPr>
      <w:r w:rsidRPr="00A352AB">
        <w:rPr>
          <w:rFonts w:ascii="Arial" w:eastAsia="Times New Roman" w:hAnsi="Arial" w:cs="Arial"/>
          <w:b/>
          <w:sz w:val="22"/>
          <w:szCs w:val="22"/>
        </w:rPr>
        <w:t>Contact Information</w:t>
      </w:r>
    </w:p>
    <w:tbl>
      <w:tblPr>
        <w:tblStyle w:val="TableGrid"/>
        <w:tblW w:w="10066"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8689"/>
      </w:tblGrid>
      <w:tr w:rsidR="00DA01C3" w14:paraId="3222063B" w14:textId="77777777" w:rsidTr="244DF058">
        <w:trPr>
          <w:trHeight w:val="2296"/>
        </w:trPr>
        <w:tc>
          <w:tcPr>
            <w:tcW w:w="1377" w:type="dxa"/>
          </w:tcPr>
          <w:p w14:paraId="1859BCAA" w14:textId="72FD3942" w:rsidR="00DA01C3" w:rsidRDefault="00DA01C3" w:rsidP="00DA01C3">
            <w:pPr>
              <w:ind w:right="-291"/>
              <w:rPr>
                <w:rFonts w:ascii="Arial" w:eastAsia="Times New Roman" w:hAnsi="Arial" w:cs="Arial"/>
                <w:b/>
                <w:sz w:val="20"/>
                <w:szCs w:val="20"/>
              </w:rPr>
            </w:pPr>
          </w:p>
          <w:p w14:paraId="48E2166E" w14:textId="4E996F68" w:rsidR="00DA01C3" w:rsidRDefault="00DA01C3" w:rsidP="00DA01C3">
            <w:pPr>
              <w:ind w:right="-291"/>
              <w:rPr>
                <w:rFonts w:ascii="Arial" w:eastAsia="Times New Roman" w:hAnsi="Arial" w:cs="Arial"/>
                <w:b/>
                <w:sz w:val="20"/>
                <w:szCs w:val="20"/>
              </w:rPr>
            </w:pPr>
          </w:p>
          <w:p w14:paraId="1D9CF2BB" w14:textId="6F53BC53" w:rsidR="00DA01C3" w:rsidRDefault="00EC49FC" w:rsidP="00DA01C3">
            <w:pPr>
              <w:ind w:right="-291"/>
              <w:rPr>
                <w:rFonts w:ascii="Arial" w:eastAsia="Times New Roman" w:hAnsi="Arial" w:cs="Arial"/>
                <w:b/>
                <w:sz w:val="20"/>
                <w:szCs w:val="20"/>
              </w:rPr>
            </w:pPr>
            <w:r>
              <w:rPr>
                <w:rFonts w:ascii="Arial" w:eastAsia="Times New Roman" w:hAnsi="Arial" w:cs="Arial"/>
                <w:b/>
                <w:noProof/>
                <w:sz w:val="20"/>
                <w:szCs w:val="20"/>
              </w:rPr>
              <w:drawing>
                <wp:anchor distT="0" distB="0" distL="114300" distR="114300" simplePos="0" relativeHeight="251658240" behindDoc="0" locked="0" layoutInCell="1" allowOverlap="1" wp14:anchorId="7D00EC0B" wp14:editId="57CFD880">
                  <wp:simplePos x="0" y="0"/>
                  <wp:positionH relativeFrom="margin">
                    <wp:posOffset>-13622</wp:posOffset>
                  </wp:positionH>
                  <wp:positionV relativeFrom="margin">
                    <wp:posOffset>510478</wp:posOffset>
                  </wp:positionV>
                  <wp:extent cx="737235" cy="737235"/>
                  <wp:effectExtent l="0" t="0" r="0" b="0"/>
                  <wp:wrapSquare wrapText="bothSides"/>
                  <wp:docPr id="2" name="Graphic 2" descr="Employee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XbyBvr.svg"/>
                          <pic:cNvPicPr/>
                        </pic:nvPicPr>
                        <pic:blipFill>
                          <a:blip r:embed="rId24">
                            <a:extLst>
                              <a:ext uri="{96DAC541-7B7A-43D3-8B79-37D633B846F1}">
                                <asvg:svgBlip xmlns:asvg="http://schemas.microsoft.com/office/drawing/2016/SVG/main" r:embed="rId25"/>
                              </a:ext>
                            </a:extLst>
                          </a:blip>
                          <a:stretch>
                            <a:fillRect/>
                          </a:stretch>
                        </pic:blipFill>
                        <pic:spPr>
                          <a:xfrm>
                            <a:off x="0" y="0"/>
                            <a:ext cx="737235" cy="737235"/>
                          </a:xfrm>
                          <a:prstGeom prst="rect">
                            <a:avLst/>
                          </a:prstGeom>
                        </pic:spPr>
                      </pic:pic>
                    </a:graphicData>
                  </a:graphic>
                </wp:anchor>
              </w:drawing>
            </w:r>
          </w:p>
        </w:tc>
        <w:tc>
          <w:tcPr>
            <w:tcW w:w="8689" w:type="dxa"/>
          </w:tcPr>
          <w:p w14:paraId="28E414A1" w14:textId="77777777" w:rsidR="00DA01C3" w:rsidRDefault="00DA01C3" w:rsidP="00DA01C3">
            <w:pPr>
              <w:ind w:right="-291"/>
              <w:rPr>
                <w:rFonts w:ascii="Arial" w:eastAsia="Times New Roman" w:hAnsi="Arial" w:cs="Arial"/>
                <w:b/>
                <w:sz w:val="20"/>
                <w:szCs w:val="20"/>
              </w:rPr>
            </w:pPr>
          </w:p>
          <w:tbl>
            <w:tblPr>
              <w:tblStyle w:val="TableGrid"/>
              <w:tblW w:w="8463" w:type="dxa"/>
              <w:tblLook w:val="04A0" w:firstRow="1" w:lastRow="0" w:firstColumn="1" w:lastColumn="0" w:noHBand="0" w:noVBand="1"/>
            </w:tblPr>
            <w:tblGrid>
              <w:gridCol w:w="4211"/>
              <w:gridCol w:w="4252"/>
            </w:tblGrid>
            <w:tr w:rsidR="00AF1F55" w14:paraId="43A85D43" w14:textId="77777777" w:rsidTr="00F35004">
              <w:tc>
                <w:tcPr>
                  <w:tcW w:w="4211" w:type="dxa"/>
                  <w:shd w:val="clear" w:color="auto" w:fill="F2F2F2" w:themeFill="background1" w:themeFillShade="F2"/>
                </w:tcPr>
                <w:p w14:paraId="0954F1CD" w14:textId="0E327F8A" w:rsidR="00AF1F55" w:rsidRDefault="00AF1F55" w:rsidP="00DA01C3">
                  <w:pPr>
                    <w:ind w:right="-291"/>
                    <w:rPr>
                      <w:rFonts w:ascii="Arial" w:eastAsia="Times New Roman" w:hAnsi="Arial" w:cs="Arial"/>
                      <w:b/>
                      <w:sz w:val="20"/>
                      <w:szCs w:val="20"/>
                    </w:rPr>
                  </w:pPr>
                  <w:r>
                    <w:rPr>
                      <w:rFonts w:ascii="Arial" w:eastAsia="Times New Roman" w:hAnsi="Arial" w:cs="Arial"/>
                      <w:b/>
                      <w:sz w:val="20"/>
                      <w:szCs w:val="20"/>
                    </w:rPr>
                    <w:t>Course Coordinator</w:t>
                  </w:r>
                </w:p>
              </w:tc>
              <w:tc>
                <w:tcPr>
                  <w:tcW w:w="4252" w:type="dxa"/>
                  <w:shd w:val="clear" w:color="auto" w:fill="F2F2F2" w:themeFill="background1" w:themeFillShade="F2"/>
                </w:tcPr>
                <w:p w14:paraId="1ACCF38E" w14:textId="304ED19E" w:rsidR="00AF1F55" w:rsidRDefault="00DF5C1A" w:rsidP="00DA01C3">
                  <w:pPr>
                    <w:ind w:right="-291"/>
                    <w:rPr>
                      <w:rFonts w:ascii="Arial" w:eastAsia="Times New Roman" w:hAnsi="Arial" w:cs="Arial"/>
                      <w:b/>
                      <w:sz w:val="20"/>
                      <w:szCs w:val="20"/>
                    </w:rPr>
                  </w:pPr>
                  <w:r>
                    <w:rPr>
                      <w:rFonts w:ascii="Arial" w:eastAsia="Times New Roman" w:hAnsi="Arial" w:cs="Arial"/>
                      <w:b/>
                      <w:sz w:val="20"/>
                      <w:szCs w:val="20"/>
                    </w:rPr>
                    <w:t>Contact Information</w:t>
                  </w:r>
                </w:p>
              </w:tc>
            </w:tr>
            <w:tr w:rsidR="00AF1F55" w14:paraId="7C78BF83" w14:textId="77777777" w:rsidTr="00CB1A89">
              <w:tc>
                <w:tcPr>
                  <w:tcW w:w="4211" w:type="dxa"/>
                </w:tcPr>
                <w:p w14:paraId="2D0EA28A" w14:textId="0AAD96CC" w:rsidR="00AF1F55" w:rsidRPr="006C211C" w:rsidRDefault="00EF4EB7" w:rsidP="00DA01C3">
                  <w:pPr>
                    <w:ind w:right="-291"/>
                    <w:rPr>
                      <w:rFonts w:ascii="Arial" w:eastAsia="Times New Roman" w:hAnsi="Arial" w:cs="Arial"/>
                      <w:bCs/>
                      <w:sz w:val="20"/>
                      <w:szCs w:val="20"/>
                    </w:rPr>
                  </w:pPr>
                  <w:r w:rsidRPr="006C211C">
                    <w:rPr>
                      <w:rFonts w:ascii="Arial" w:eastAsia="Times New Roman" w:hAnsi="Arial" w:cs="Arial"/>
                      <w:bCs/>
                      <w:sz w:val="20"/>
                      <w:szCs w:val="20"/>
                    </w:rPr>
                    <w:t>Mike Hallett</w:t>
                  </w:r>
                </w:p>
              </w:tc>
              <w:tc>
                <w:tcPr>
                  <w:tcW w:w="4252" w:type="dxa"/>
                </w:tcPr>
                <w:p w14:paraId="257E61C0" w14:textId="024C954B" w:rsidR="00AF1F55" w:rsidRPr="006C211C" w:rsidRDefault="006C211C" w:rsidP="00DA01C3">
                  <w:pPr>
                    <w:ind w:right="-291"/>
                    <w:rPr>
                      <w:rFonts w:ascii="Arial" w:eastAsia="Times New Roman" w:hAnsi="Arial" w:cs="Arial"/>
                      <w:bCs/>
                      <w:sz w:val="20"/>
                      <w:szCs w:val="20"/>
                    </w:rPr>
                  </w:pPr>
                  <w:r w:rsidRPr="006C211C">
                    <w:rPr>
                      <w:rFonts w:ascii="Arial" w:eastAsia="Times New Roman" w:hAnsi="Arial" w:cs="Arial"/>
                      <w:bCs/>
                      <w:sz w:val="20"/>
                      <w:szCs w:val="20"/>
                    </w:rPr>
                    <w:t>MSB 352; michael.hallett@uwo.ca</w:t>
                  </w:r>
                </w:p>
              </w:tc>
            </w:tr>
          </w:tbl>
          <w:p w14:paraId="6DC57A29" w14:textId="77777777" w:rsidR="00AF1F55" w:rsidRDefault="00AF1F55" w:rsidP="00DA01C3">
            <w:pPr>
              <w:ind w:right="-291"/>
              <w:rPr>
                <w:rFonts w:ascii="Arial" w:eastAsia="Times New Roman" w:hAnsi="Arial" w:cs="Arial"/>
                <w:b/>
                <w:sz w:val="20"/>
                <w:szCs w:val="20"/>
              </w:rPr>
            </w:pPr>
          </w:p>
          <w:tbl>
            <w:tblPr>
              <w:tblStyle w:val="TableGrid"/>
              <w:tblW w:w="0" w:type="auto"/>
              <w:tblLook w:val="04A0" w:firstRow="1" w:lastRow="0" w:firstColumn="1" w:lastColumn="0" w:noHBand="0" w:noVBand="1"/>
            </w:tblPr>
            <w:tblGrid>
              <w:gridCol w:w="4231"/>
              <w:gridCol w:w="4231"/>
            </w:tblGrid>
            <w:tr w:rsidR="00DF5C1A" w14:paraId="78F59BCA" w14:textId="77777777" w:rsidTr="00F35004">
              <w:tc>
                <w:tcPr>
                  <w:tcW w:w="4231" w:type="dxa"/>
                  <w:shd w:val="clear" w:color="auto" w:fill="F2F2F2" w:themeFill="background1" w:themeFillShade="F2"/>
                </w:tcPr>
                <w:p w14:paraId="69144D1E" w14:textId="4AAC902D" w:rsidR="00DF5C1A" w:rsidRDefault="00414A9D" w:rsidP="00DA01C3">
                  <w:pPr>
                    <w:ind w:right="-291"/>
                    <w:rPr>
                      <w:rFonts w:ascii="Arial" w:eastAsia="Times New Roman" w:hAnsi="Arial" w:cs="Arial"/>
                      <w:b/>
                      <w:sz w:val="20"/>
                      <w:szCs w:val="20"/>
                    </w:rPr>
                  </w:pPr>
                  <w:r>
                    <w:rPr>
                      <w:rFonts w:ascii="Arial" w:eastAsia="Times New Roman" w:hAnsi="Arial" w:cs="Arial"/>
                      <w:b/>
                      <w:sz w:val="20"/>
                      <w:szCs w:val="20"/>
                    </w:rPr>
                    <w:t>Instructor(s)</w:t>
                  </w:r>
                  <w:r w:rsidR="008461D2">
                    <w:rPr>
                      <w:rFonts w:ascii="Arial" w:eastAsia="Times New Roman" w:hAnsi="Arial" w:cs="Arial"/>
                      <w:b/>
                      <w:sz w:val="20"/>
                      <w:szCs w:val="20"/>
                    </w:rPr>
                    <w:t xml:space="preserve"> or Teaching Assistant(s)</w:t>
                  </w:r>
                </w:p>
              </w:tc>
              <w:tc>
                <w:tcPr>
                  <w:tcW w:w="4231" w:type="dxa"/>
                  <w:shd w:val="clear" w:color="auto" w:fill="F2F2F2" w:themeFill="background1" w:themeFillShade="F2"/>
                </w:tcPr>
                <w:p w14:paraId="4ADF70C2" w14:textId="2479A1D6" w:rsidR="00DF5C1A" w:rsidRDefault="003A36F5" w:rsidP="00DA01C3">
                  <w:pPr>
                    <w:ind w:right="-291"/>
                    <w:rPr>
                      <w:rFonts w:ascii="Arial" w:eastAsia="Times New Roman" w:hAnsi="Arial" w:cs="Arial"/>
                      <w:b/>
                      <w:sz w:val="20"/>
                      <w:szCs w:val="20"/>
                    </w:rPr>
                  </w:pPr>
                  <w:r>
                    <w:rPr>
                      <w:rFonts w:ascii="Arial" w:eastAsia="Times New Roman" w:hAnsi="Arial" w:cs="Arial"/>
                      <w:b/>
                      <w:sz w:val="20"/>
                      <w:szCs w:val="20"/>
                    </w:rPr>
                    <w:t>Contact Information</w:t>
                  </w:r>
                </w:p>
              </w:tc>
            </w:tr>
            <w:tr w:rsidR="00DF5C1A" w14:paraId="20C83FA3" w14:textId="77777777" w:rsidTr="00DF5C1A">
              <w:tc>
                <w:tcPr>
                  <w:tcW w:w="4231" w:type="dxa"/>
                </w:tcPr>
                <w:p w14:paraId="01668202" w14:textId="724C22C3" w:rsidR="00DF5C1A" w:rsidRPr="006C211C" w:rsidRDefault="006C211C" w:rsidP="00DA01C3">
                  <w:pPr>
                    <w:ind w:right="-291"/>
                    <w:rPr>
                      <w:rFonts w:ascii="Arial" w:eastAsia="Times New Roman" w:hAnsi="Arial" w:cs="Arial"/>
                      <w:bCs/>
                      <w:sz w:val="20"/>
                      <w:szCs w:val="20"/>
                    </w:rPr>
                  </w:pPr>
                  <w:r w:rsidRPr="006C211C">
                    <w:rPr>
                      <w:rFonts w:ascii="Arial" w:eastAsia="Times New Roman" w:hAnsi="Arial" w:cs="Arial"/>
                      <w:bCs/>
                      <w:sz w:val="20"/>
                      <w:szCs w:val="20"/>
                    </w:rPr>
                    <w:t xml:space="preserve">Dr. </w:t>
                  </w:r>
                  <w:proofErr w:type="spellStart"/>
                  <w:r w:rsidRPr="006C211C">
                    <w:rPr>
                      <w:rFonts w:ascii="Arial" w:eastAsia="Times New Roman" w:hAnsi="Arial" w:cs="Arial"/>
                      <w:bCs/>
                      <w:sz w:val="20"/>
                      <w:szCs w:val="20"/>
                    </w:rPr>
                    <w:t>Kun</w:t>
                  </w:r>
                  <w:proofErr w:type="spellEnd"/>
                  <w:r w:rsidRPr="006C211C">
                    <w:rPr>
                      <w:rFonts w:ascii="Arial" w:eastAsia="Times New Roman" w:hAnsi="Arial" w:cs="Arial"/>
                      <w:bCs/>
                      <w:sz w:val="20"/>
                      <w:szCs w:val="20"/>
                    </w:rPr>
                    <w:t xml:space="preserve"> Ping Lu</w:t>
                  </w:r>
                </w:p>
              </w:tc>
              <w:tc>
                <w:tcPr>
                  <w:tcW w:w="4231" w:type="dxa"/>
                </w:tcPr>
                <w:p w14:paraId="54963050" w14:textId="159DF977" w:rsidR="00DF5C1A" w:rsidRPr="006C211C" w:rsidRDefault="006C211C" w:rsidP="00DA01C3">
                  <w:pPr>
                    <w:ind w:right="-291"/>
                    <w:rPr>
                      <w:rFonts w:ascii="Arial" w:eastAsia="Times New Roman" w:hAnsi="Arial" w:cs="Arial"/>
                      <w:bCs/>
                      <w:sz w:val="20"/>
                      <w:szCs w:val="20"/>
                    </w:rPr>
                  </w:pPr>
                  <w:r w:rsidRPr="006C211C">
                    <w:rPr>
                      <w:rFonts w:ascii="Arial" w:eastAsia="Times New Roman" w:hAnsi="Arial" w:cs="Arial"/>
                      <w:bCs/>
                      <w:sz w:val="20"/>
                      <w:szCs w:val="20"/>
                    </w:rPr>
                    <w:t>MSB 340; klu92@uwo.ca</w:t>
                  </w:r>
                </w:p>
              </w:tc>
            </w:tr>
            <w:tr w:rsidR="00DF5C1A" w14:paraId="5E0AFBB7" w14:textId="77777777" w:rsidTr="00DF5C1A">
              <w:tc>
                <w:tcPr>
                  <w:tcW w:w="4231" w:type="dxa"/>
                </w:tcPr>
                <w:p w14:paraId="3D3E1599" w14:textId="1AFCDFD1" w:rsidR="00DF5C1A" w:rsidRPr="006C211C" w:rsidRDefault="006C211C" w:rsidP="00DA01C3">
                  <w:pPr>
                    <w:ind w:right="-291"/>
                    <w:rPr>
                      <w:rFonts w:ascii="Arial" w:eastAsia="Times New Roman" w:hAnsi="Arial" w:cs="Arial"/>
                      <w:bCs/>
                      <w:sz w:val="20"/>
                      <w:szCs w:val="20"/>
                    </w:rPr>
                  </w:pPr>
                  <w:r w:rsidRPr="006C211C">
                    <w:rPr>
                      <w:rFonts w:ascii="Arial" w:eastAsia="Times New Roman" w:hAnsi="Arial" w:cs="Arial"/>
                      <w:bCs/>
                      <w:sz w:val="20"/>
                      <w:szCs w:val="20"/>
                    </w:rPr>
                    <w:t>Dr. John Capone</w:t>
                  </w:r>
                </w:p>
              </w:tc>
              <w:tc>
                <w:tcPr>
                  <w:tcW w:w="4231" w:type="dxa"/>
                </w:tcPr>
                <w:p w14:paraId="11CF7011" w14:textId="661D59C1" w:rsidR="00DF5C1A" w:rsidRPr="006C211C" w:rsidRDefault="006C211C" w:rsidP="00DA01C3">
                  <w:pPr>
                    <w:ind w:right="-291"/>
                    <w:rPr>
                      <w:rFonts w:ascii="Arial" w:eastAsia="Times New Roman" w:hAnsi="Arial" w:cs="Arial"/>
                      <w:bCs/>
                      <w:sz w:val="20"/>
                      <w:szCs w:val="20"/>
                    </w:rPr>
                  </w:pPr>
                  <w:r w:rsidRPr="006C211C">
                    <w:rPr>
                      <w:rFonts w:ascii="Arial" w:eastAsia="Times New Roman" w:hAnsi="Arial" w:cs="Arial"/>
                      <w:bCs/>
                      <w:sz w:val="20"/>
                      <w:szCs w:val="20"/>
                    </w:rPr>
                    <w:t>jpc@uwo.ca</w:t>
                  </w:r>
                </w:p>
              </w:tc>
            </w:tr>
            <w:tr w:rsidR="00DF5C1A" w14:paraId="484C8A8C" w14:textId="77777777" w:rsidTr="00DF5C1A">
              <w:tc>
                <w:tcPr>
                  <w:tcW w:w="4231" w:type="dxa"/>
                </w:tcPr>
                <w:p w14:paraId="2541D282" w14:textId="1E9F98F9" w:rsidR="00DF5C1A" w:rsidRPr="006C211C" w:rsidRDefault="006C211C" w:rsidP="00DA01C3">
                  <w:pPr>
                    <w:ind w:right="-291"/>
                    <w:rPr>
                      <w:rFonts w:ascii="Arial" w:eastAsia="Times New Roman" w:hAnsi="Arial" w:cs="Arial"/>
                      <w:bCs/>
                      <w:sz w:val="20"/>
                      <w:szCs w:val="20"/>
                    </w:rPr>
                  </w:pPr>
                  <w:r w:rsidRPr="006C211C">
                    <w:rPr>
                      <w:rFonts w:ascii="Arial" w:eastAsia="Times New Roman" w:hAnsi="Arial" w:cs="Arial"/>
                      <w:bCs/>
                      <w:sz w:val="20"/>
                      <w:szCs w:val="20"/>
                    </w:rPr>
                    <w:t>Teaching Assistant TBA</w:t>
                  </w:r>
                </w:p>
              </w:tc>
              <w:tc>
                <w:tcPr>
                  <w:tcW w:w="4231" w:type="dxa"/>
                </w:tcPr>
                <w:p w14:paraId="69359972" w14:textId="15CB5184" w:rsidR="00DF5C1A" w:rsidRPr="006C211C" w:rsidRDefault="006C211C" w:rsidP="00DA01C3">
                  <w:pPr>
                    <w:ind w:right="-291"/>
                    <w:rPr>
                      <w:rFonts w:ascii="Arial" w:eastAsia="Times New Roman" w:hAnsi="Arial" w:cs="Arial"/>
                      <w:bCs/>
                      <w:sz w:val="20"/>
                      <w:szCs w:val="20"/>
                    </w:rPr>
                  </w:pPr>
                  <w:r w:rsidRPr="006C211C">
                    <w:rPr>
                      <w:rFonts w:ascii="Arial" w:eastAsia="Times New Roman" w:hAnsi="Arial" w:cs="Arial"/>
                      <w:bCs/>
                      <w:sz w:val="20"/>
                      <w:szCs w:val="20"/>
                    </w:rPr>
                    <w:t>TBA</w:t>
                  </w:r>
                </w:p>
              </w:tc>
            </w:tr>
            <w:tr w:rsidR="007F7CDE" w14:paraId="28AAEAB8" w14:textId="77777777" w:rsidTr="00DF5C1A">
              <w:tc>
                <w:tcPr>
                  <w:tcW w:w="4231" w:type="dxa"/>
                </w:tcPr>
                <w:p w14:paraId="7FF103FD" w14:textId="77777777" w:rsidR="007F7CDE" w:rsidRDefault="007F7CDE" w:rsidP="00DA01C3">
                  <w:pPr>
                    <w:ind w:right="-291"/>
                    <w:rPr>
                      <w:rFonts w:ascii="Arial" w:eastAsia="Times New Roman" w:hAnsi="Arial" w:cs="Arial"/>
                      <w:b/>
                      <w:sz w:val="20"/>
                      <w:szCs w:val="20"/>
                    </w:rPr>
                  </w:pPr>
                </w:p>
              </w:tc>
              <w:tc>
                <w:tcPr>
                  <w:tcW w:w="4231" w:type="dxa"/>
                </w:tcPr>
                <w:p w14:paraId="5C32EC95" w14:textId="77777777" w:rsidR="007F7CDE" w:rsidRDefault="007F7CDE" w:rsidP="00DA01C3">
                  <w:pPr>
                    <w:ind w:right="-291"/>
                    <w:rPr>
                      <w:rFonts w:ascii="Arial" w:eastAsia="Times New Roman" w:hAnsi="Arial" w:cs="Arial"/>
                      <w:b/>
                      <w:sz w:val="20"/>
                      <w:szCs w:val="20"/>
                    </w:rPr>
                  </w:pPr>
                </w:p>
              </w:tc>
            </w:tr>
            <w:tr w:rsidR="003A36F5" w14:paraId="66D75196" w14:textId="77777777" w:rsidTr="00DF5C1A">
              <w:tc>
                <w:tcPr>
                  <w:tcW w:w="4231" w:type="dxa"/>
                </w:tcPr>
                <w:p w14:paraId="083E606C" w14:textId="77777777" w:rsidR="003A36F5" w:rsidRDefault="003A36F5" w:rsidP="00DA01C3">
                  <w:pPr>
                    <w:ind w:right="-291"/>
                    <w:rPr>
                      <w:rFonts w:ascii="Arial" w:eastAsia="Times New Roman" w:hAnsi="Arial" w:cs="Arial"/>
                      <w:b/>
                      <w:sz w:val="20"/>
                      <w:szCs w:val="20"/>
                    </w:rPr>
                  </w:pPr>
                </w:p>
              </w:tc>
              <w:tc>
                <w:tcPr>
                  <w:tcW w:w="4231" w:type="dxa"/>
                </w:tcPr>
                <w:p w14:paraId="5C05D55E" w14:textId="77777777" w:rsidR="003A36F5" w:rsidRDefault="003A36F5" w:rsidP="00DA01C3">
                  <w:pPr>
                    <w:ind w:right="-291"/>
                    <w:rPr>
                      <w:rFonts w:ascii="Arial" w:eastAsia="Times New Roman" w:hAnsi="Arial" w:cs="Arial"/>
                      <w:b/>
                      <w:sz w:val="20"/>
                      <w:szCs w:val="20"/>
                    </w:rPr>
                  </w:pPr>
                </w:p>
              </w:tc>
            </w:tr>
            <w:tr w:rsidR="003A36F5" w14:paraId="2C9A3C5F" w14:textId="77777777" w:rsidTr="00DF5C1A">
              <w:tc>
                <w:tcPr>
                  <w:tcW w:w="4231" w:type="dxa"/>
                </w:tcPr>
                <w:p w14:paraId="4690FA3D" w14:textId="77777777" w:rsidR="003A36F5" w:rsidRDefault="003A36F5" w:rsidP="00DA01C3">
                  <w:pPr>
                    <w:ind w:right="-291"/>
                    <w:rPr>
                      <w:rFonts w:ascii="Arial" w:eastAsia="Times New Roman" w:hAnsi="Arial" w:cs="Arial"/>
                      <w:b/>
                      <w:sz w:val="20"/>
                      <w:szCs w:val="20"/>
                    </w:rPr>
                  </w:pPr>
                </w:p>
              </w:tc>
              <w:tc>
                <w:tcPr>
                  <w:tcW w:w="4231" w:type="dxa"/>
                </w:tcPr>
                <w:p w14:paraId="42DCD312" w14:textId="77777777" w:rsidR="003A36F5" w:rsidRDefault="003A36F5" w:rsidP="00DA01C3">
                  <w:pPr>
                    <w:ind w:right="-291"/>
                    <w:rPr>
                      <w:rFonts w:ascii="Arial" w:eastAsia="Times New Roman" w:hAnsi="Arial" w:cs="Arial"/>
                      <w:b/>
                      <w:sz w:val="20"/>
                      <w:szCs w:val="20"/>
                    </w:rPr>
                  </w:pPr>
                </w:p>
              </w:tc>
            </w:tr>
            <w:tr w:rsidR="003A36F5" w14:paraId="62B61E94" w14:textId="77777777" w:rsidTr="00DF5C1A">
              <w:tc>
                <w:tcPr>
                  <w:tcW w:w="4231" w:type="dxa"/>
                </w:tcPr>
                <w:p w14:paraId="1E0C9CD4" w14:textId="77777777" w:rsidR="003A36F5" w:rsidRDefault="003A36F5" w:rsidP="00DA01C3">
                  <w:pPr>
                    <w:ind w:right="-291"/>
                    <w:rPr>
                      <w:rFonts w:ascii="Arial" w:eastAsia="Times New Roman" w:hAnsi="Arial" w:cs="Arial"/>
                      <w:b/>
                      <w:sz w:val="20"/>
                      <w:szCs w:val="20"/>
                    </w:rPr>
                  </w:pPr>
                </w:p>
              </w:tc>
              <w:tc>
                <w:tcPr>
                  <w:tcW w:w="4231" w:type="dxa"/>
                </w:tcPr>
                <w:p w14:paraId="64E93C2B" w14:textId="77777777" w:rsidR="003A36F5" w:rsidRDefault="003A36F5" w:rsidP="00DA01C3">
                  <w:pPr>
                    <w:ind w:right="-291"/>
                    <w:rPr>
                      <w:rFonts w:ascii="Arial" w:eastAsia="Times New Roman" w:hAnsi="Arial" w:cs="Arial"/>
                      <w:b/>
                      <w:sz w:val="20"/>
                      <w:szCs w:val="20"/>
                    </w:rPr>
                  </w:pPr>
                </w:p>
              </w:tc>
            </w:tr>
          </w:tbl>
          <w:p w14:paraId="2918A942" w14:textId="3066281A" w:rsidR="00B569E2" w:rsidRDefault="00B569E2" w:rsidP="00534928">
            <w:pPr>
              <w:rPr>
                <w:rFonts w:ascii="Arial" w:eastAsia="Times New Roman" w:hAnsi="Arial" w:cs="Arial"/>
                <w:b/>
                <w:sz w:val="20"/>
                <w:szCs w:val="20"/>
              </w:rPr>
            </w:pPr>
          </w:p>
        </w:tc>
      </w:tr>
    </w:tbl>
    <w:p w14:paraId="52DE9AC0" w14:textId="297E5569" w:rsidR="00E52BFD" w:rsidRDefault="00E52BFD">
      <w:pPr>
        <w:rPr>
          <w:rFonts w:ascii="Arial" w:hAnsi="Arial" w:cs="Arial"/>
          <w:b/>
          <w:sz w:val="22"/>
          <w:szCs w:val="22"/>
        </w:rPr>
      </w:pPr>
    </w:p>
    <w:p w14:paraId="2F790ABD" w14:textId="1C4D0C53" w:rsidR="00762237" w:rsidRPr="00A352AB" w:rsidRDefault="00762237">
      <w:pPr>
        <w:pStyle w:val="ListParagraph"/>
        <w:numPr>
          <w:ilvl w:val="0"/>
          <w:numId w:val="1"/>
        </w:numPr>
        <w:spacing w:before="120"/>
        <w:ind w:left="-284" w:right="-289" w:hanging="283"/>
        <w:rPr>
          <w:rFonts w:ascii="Arial" w:hAnsi="Arial" w:cs="Arial"/>
          <w:b/>
          <w:sz w:val="22"/>
          <w:szCs w:val="22"/>
        </w:rPr>
      </w:pPr>
      <w:r w:rsidRPr="00A352AB">
        <w:rPr>
          <w:rFonts w:ascii="Arial" w:hAnsi="Arial" w:cs="Arial"/>
          <w:b/>
          <w:sz w:val="22"/>
          <w:szCs w:val="22"/>
        </w:rPr>
        <w:lastRenderedPageBreak/>
        <w:t xml:space="preserve">Course Description and Design </w:t>
      </w:r>
    </w:p>
    <w:tbl>
      <w:tblPr>
        <w:tblStyle w:val="TableGrid"/>
        <w:tblW w:w="100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0"/>
        <w:gridCol w:w="8725"/>
      </w:tblGrid>
      <w:tr w:rsidR="00762237" w14:paraId="77169CE8" w14:textId="77777777" w:rsidTr="244DF058">
        <w:trPr>
          <w:trHeight w:val="3584"/>
        </w:trPr>
        <w:tc>
          <w:tcPr>
            <w:tcW w:w="1340" w:type="dxa"/>
            <w:shd w:val="clear" w:color="auto" w:fill="auto"/>
            <w:vAlign w:val="center"/>
          </w:tcPr>
          <w:p w14:paraId="519DBF96" w14:textId="77777777" w:rsidR="00762237" w:rsidRPr="00DF529C" w:rsidRDefault="00762237" w:rsidP="002051D4">
            <w:pPr>
              <w:pStyle w:val="ListParagraph"/>
              <w:ind w:left="0"/>
              <w:jc w:val="center"/>
              <w:rPr>
                <w:rFonts w:cs="Arial"/>
                <w:sz w:val="20"/>
                <w:szCs w:val="18"/>
              </w:rPr>
            </w:pPr>
            <w:r>
              <w:rPr>
                <w:noProof/>
              </w:rPr>
              <w:drawing>
                <wp:inline distT="0" distB="0" distL="0" distR="0" wp14:anchorId="398E67A5" wp14:editId="5E7D23AF">
                  <wp:extent cx="713874" cy="713874"/>
                  <wp:effectExtent l="0" t="0" r="0" b="0"/>
                  <wp:docPr id="17" name="Graphic 17" descr="Decis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7"/>
                          <pic:cNvPicPr/>
                        </pic:nvPicPr>
                        <pic:blipFill>
                          <a:blip r:embed="rId26">
                            <a:extLst>
                              <a:ext uri="{96DAC541-7B7A-43D3-8B79-37D633B846F1}">
                                <asvg:svgBlip xmlns:asvg="http://schemas.microsoft.com/office/drawing/2016/SVG/main" r:embed="rId27"/>
                              </a:ext>
                            </a:extLst>
                          </a:blip>
                          <a:stretch>
                            <a:fillRect/>
                          </a:stretch>
                        </pic:blipFill>
                        <pic:spPr>
                          <a:xfrm>
                            <a:off x="0" y="0"/>
                            <a:ext cx="713874" cy="713874"/>
                          </a:xfrm>
                          <a:prstGeom prst="rect">
                            <a:avLst/>
                          </a:prstGeom>
                        </pic:spPr>
                      </pic:pic>
                    </a:graphicData>
                  </a:graphic>
                </wp:inline>
              </w:drawing>
            </w:r>
          </w:p>
        </w:tc>
        <w:tc>
          <w:tcPr>
            <w:tcW w:w="8725" w:type="dxa"/>
          </w:tcPr>
          <w:p w14:paraId="483A6512" w14:textId="77777777" w:rsidR="00D67511" w:rsidRPr="006C211C" w:rsidRDefault="00D67511" w:rsidP="00DC25A0">
            <w:pPr>
              <w:pStyle w:val="ListParagraph"/>
              <w:spacing w:before="120"/>
              <w:ind w:left="0"/>
              <w:jc w:val="both"/>
              <w:rPr>
                <w:rFonts w:ascii="Arial" w:hAnsi="Arial" w:cs="Arial"/>
                <w:sz w:val="20"/>
                <w:szCs w:val="20"/>
              </w:rPr>
            </w:pPr>
          </w:p>
          <w:p w14:paraId="4356F484" w14:textId="50D51E02" w:rsidR="00902FFD" w:rsidRPr="006C211C" w:rsidRDefault="00902FFD" w:rsidP="00DC25A0">
            <w:pPr>
              <w:pStyle w:val="ListParagraph"/>
              <w:spacing w:before="120"/>
              <w:ind w:left="0"/>
              <w:jc w:val="both"/>
              <w:rPr>
                <w:rFonts w:ascii="Arial" w:hAnsi="Arial" w:cs="Arial"/>
              </w:rPr>
            </w:pPr>
            <w:r w:rsidRPr="006C211C">
              <w:rPr>
                <w:rFonts w:ascii="Arial" w:hAnsi="Arial" w:cs="Arial"/>
                <w:b/>
                <w:bCs/>
              </w:rPr>
              <w:t>Delivery Mode:</w:t>
            </w:r>
            <w:r w:rsidRPr="006C211C">
              <w:rPr>
                <w:rFonts w:ascii="Arial" w:hAnsi="Arial" w:cs="Arial"/>
              </w:rPr>
              <w:t xml:space="preserve"> </w:t>
            </w:r>
            <w:r w:rsidRPr="006C211C">
              <w:rPr>
                <w:rFonts w:ascii="Arial" w:hAnsi="Arial" w:cs="Arial"/>
                <w:bCs/>
              </w:rPr>
              <w:t>in-person</w:t>
            </w:r>
          </w:p>
          <w:p w14:paraId="7C8C07BA" w14:textId="77777777" w:rsidR="00ED0A71" w:rsidRPr="006C211C" w:rsidRDefault="00ED0A71" w:rsidP="00DC25A0">
            <w:pPr>
              <w:pStyle w:val="ListParagraph"/>
              <w:spacing w:before="120"/>
              <w:ind w:left="0"/>
              <w:jc w:val="both"/>
              <w:rPr>
                <w:rFonts w:ascii="Arial" w:hAnsi="Arial" w:cs="Arial"/>
                <w:sz w:val="20"/>
                <w:szCs w:val="20"/>
              </w:rPr>
            </w:pPr>
          </w:p>
          <w:p w14:paraId="04E05F4D" w14:textId="77777777" w:rsidR="006C211C" w:rsidRPr="006C211C" w:rsidRDefault="006C211C" w:rsidP="006C211C">
            <w:pPr>
              <w:rPr>
                <w:rFonts w:ascii="Arial" w:hAnsi="Arial" w:cs="Arial"/>
              </w:rPr>
            </w:pPr>
            <w:r w:rsidRPr="006C211C">
              <w:rPr>
                <w:rFonts w:ascii="Arial" w:hAnsi="Arial" w:cs="Arial"/>
                <w:color w:val="222222"/>
                <w:shd w:val="clear" w:color="auto" w:fill="EFEFEF"/>
              </w:rPr>
              <w:t xml:space="preserve">Key cellular pathways that are frequently subverted in </w:t>
            </w:r>
            <w:proofErr w:type="spellStart"/>
            <w:r w:rsidRPr="006C211C">
              <w:rPr>
                <w:rFonts w:ascii="Arial" w:hAnsi="Arial" w:cs="Arial"/>
                <w:color w:val="222222"/>
                <w:shd w:val="clear" w:color="auto" w:fill="EFEFEF"/>
              </w:rPr>
              <w:t>tumour</w:t>
            </w:r>
            <w:proofErr w:type="spellEnd"/>
            <w:r w:rsidRPr="006C211C">
              <w:rPr>
                <w:rFonts w:ascii="Arial" w:hAnsi="Arial" w:cs="Arial"/>
                <w:color w:val="222222"/>
                <w:shd w:val="clear" w:color="auto" w:fill="EFEFEF"/>
              </w:rPr>
              <w:t xml:space="preserve"> cells leading to neoplasia will be discussed, as well as mechanisms by which environmental factors affect </w:t>
            </w:r>
            <w:proofErr w:type="spellStart"/>
            <w:r w:rsidRPr="006C211C">
              <w:rPr>
                <w:rFonts w:ascii="Arial" w:hAnsi="Arial" w:cs="Arial"/>
                <w:color w:val="222222"/>
                <w:shd w:val="clear" w:color="auto" w:fill="EFEFEF"/>
              </w:rPr>
              <w:t>tumour</w:t>
            </w:r>
            <w:proofErr w:type="spellEnd"/>
            <w:r w:rsidRPr="006C211C">
              <w:rPr>
                <w:rFonts w:ascii="Arial" w:hAnsi="Arial" w:cs="Arial"/>
                <w:color w:val="222222"/>
                <w:shd w:val="clear" w:color="auto" w:fill="EFEFEF"/>
              </w:rPr>
              <w:t xml:space="preserve"> development. Cancer models and molecular therapies will also be considered. There are two sections of this course offered.</w:t>
            </w:r>
          </w:p>
          <w:p w14:paraId="3505339F" w14:textId="239A29D0" w:rsidR="00D71B9C" w:rsidRPr="006C211C" w:rsidRDefault="00D71B9C" w:rsidP="002051D4">
            <w:pPr>
              <w:pStyle w:val="ListParagraph"/>
              <w:ind w:left="0"/>
              <w:jc w:val="both"/>
              <w:rPr>
                <w:rFonts w:ascii="Arial" w:hAnsi="Arial" w:cs="Arial"/>
                <w:sz w:val="20"/>
                <w:szCs w:val="20"/>
              </w:rPr>
            </w:pPr>
          </w:p>
          <w:p w14:paraId="6C42DC3D" w14:textId="195FA3E4" w:rsidR="00D71B9C" w:rsidRPr="006C211C" w:rsidRDefault="00D71B9C" w:rsidP="002051D4">
            <w:pPr>
              <w:pStyle w:val="ListParagraph"/>
              <w:ind w:left="0"/>
              <w:jc w:val="both"/>
              <w:rPr>
                <w:rFonts w:ascii="Arial" w:hAnsi="Arial" w:cs="Arial"/>
                <w:sz w:val="20"/>
                <w:szCs w:val="20"/>
              </w:rPr>
            </w:pPr>
          </w:p>
          <w:p w14:paraId="6E61F573" w14:textId="71394891" w:rsidR="006C211C" w:rsidRPr="006C211C" w:rsidRDefault="006C211C" w:rsidP="006C211C">
            <w:pPr>
              <w:rPr>
                <w:rFonts w:ascii="Arial" w:hAnsi="Arial" w:cs="Arial"/>
              </w:rPr>
            </w:pPr>
            <w:r w:rsidRPr="006C211C">
              <w:rPr>
                <w:rFonts w:ascii="Arial" w:hAnsi="Arial" w:cs="Arial"/>
              </w:rPr>
              <w:t>Pre-requisites</w:t>
            </w:r>
            <w:r w:rsidRPr="006C211C">
              <w:rPr>
                <w:rFonts w:ascii="Arial" w:hAnsi="Arial" w:cs="Arial"/>
              </w:rPr>
              <w:t>:</w:t>
            </w:r>
          </w:p>
          <w:p w14:paraId="051F0EA4" w14:textId="77777777" w:rsidR="006C211C" w:rsidRPr="006C211C" w:rsidRDefault="006C211C" w:rsidP="002051D4">
            <w:pPr>
              <w:pStyle w:val="ListParagraph"/>
              <w:ind w:left="0"/>
              <w:jc w:val="both"/>
              <w:rPr>
                <w:rFonts w:ascii="Arial" w:hAnsi="Arial" w:cs="Arial"/>
              </w:rPr>
            </w:pPr>
          </w:p>
          <w:p w14:paraId="43F200DF" w14:textId="77777777" w:rsidR="006C211C" w:rsidRPr="006C211C" w:rsidRDefault="006C211C" w:rsidP="006C211C">
            <w:pPr>
              <w:rPr>
                <w:rFonts w:ascii="Arial" w:hAnsi="Arial" w:cs="Arial"/>
              </w:rPr>
            </w:pPr>
            <w:r w:rsidRPr="006C211C">
              <w:rPr>
                <w:rFonts w:ascii="Arial" w:hAnsi="Arial" w:cs="Arial"/>
              </w:rPr>
              <w:t>Biology 2581b, Biochemistry 3381 or Pathology 3500</w:t>
            </w:r>
          </w:p>
          <w:p w14:paraId="6F352F90" w14:textId="666EA81D" w:rsidR="00D71B9C" w:rsidRPr="006C211C" w:rsidRDefault="00D71B9C" w:rsidP="002051D4">
            <w:pPr>
              <w:pStyle w:val="ListParagraph"/>
              <w:ind w:left="0"/>
              <w:jc w:val="both"/>
              <w:rPr>
                <w:rFonts w:ascii="Arial" w:hAnsi="Arial" w:cs="Arial"/>
                <w:sz w:val="20"/>
                <w:szCs w:val="20"/>
              </w:rPr>
            </w:pPr>
          </w:p>
          <w:p w14:paraId="3E3443AA" w14:textId="77777777" w:rsidR="00D71B9C" w:rsidRPr="006C211C" w:rsidRDefault="00D71B9C" w:rsidP="002051D4">
            <w:pPr>
              <w:pStyle w:val="ListParagraph"/>
              <w:ind w:left="0"/>
              <w:jc w:val="both"/>
              <w:rPr>
                <w:rFonts w:ascii="Arial" w:hAnsi="Arial" w:cs="Arial"/>
                <w:sz w:val="20"/>
                <w:szCs w:val="20"/>
              </w:rPr>
            </w:pPr>
          </w:p>
          <w:p w14:paraId="5AC3EBC0" w14:textId="606FA6CB" w:rsidR="00762237" w:rsidRPr="006C211C" w:rsidRDefault="006D49C4" w:rsidP="002051D4">
            <w:pPr>
              <w:pStyle w:val="ListParagraph"/>
              <w:ind w:left="0"/>
              <w:jc w:val="both"/>
              <w:rPr>
                <w:rStyle w:val="course-name1"/>
                <w:b/>
                <w:bCs/>
                <w:sz w:val="24"/>
                <w:szCs w:val="28"/>
              </w:rPr>
            </w:pPr>
            <w:r w:rsidRPr="006C211C">
              <w:rPr>
                <w:rStyle w:val="course-name1"/>
                <w:b/>
                <w:bCs/>
                <w:sz w:val="24"/>
                <w:szCs w:val="28"/>
              </w:rPr>
              <w:t>Timetabled Sessions</w:t>
            </w:r>
          </w:p>
          <w:tbl>
            <w:tblPr>
              <w:tblStyle w:val="TableGrid"/>
              <w:tblW w:w="8456" w:type="dxa"/>
              <w:tblLook w:val="04A0" w:firstRow="1" w:lastRow="0" w:firstColumn="1" w:lastColumn="0" w:noHBand="0" w:noVBand="1"/>
            </w:tblPr>
            <w:tblGrid>
              <w:gridCol w:w="3559"/>
              <w:gridCol w:w="2294"/>
              <w:gridCol w:w="2603"/>
            </w:tblGrid>
            <w:tr w:rsidR="00781135" w:rsidRPr="006C211C" w14:paraId="1A6F1671" w14:textId="77777777" w:rsidTr="00F35004">
              <w:trPr>
                <w:trHeight w:val="255"/>
              </w:trPr>
              <w:tc>
                <w:tcPr>
                  <w:tcW w:w="3559" w:type="dxa"/>
                  <w:shd w:val="clear" w:color="auto" w:fill="F2F2F2" w:themeFill="background1" w:themeFillShade="F2"/>
                </w:tcPr>
                <w:p w14:paraId="2937FAC5" w14:textId="19D8BA83" w:rsidR="00781135" w:rsidRPr="006C211C" w:rsidRDefault="003E4633" w:rsidP="002051D4">
                  <w:pPr>
                    <w:rPr>
                      <w:rFonts w:ascii="Arial" w:hAnsi="Arial" w:cs="Arial"/>
                      <w:b/>
                      <w:sz w:val="20"/>
                      <w:szCs w:val="20"/>
                    </w:rPr>
                  </w:pPr>
                  <w:r w:rsidRPr="006C211C">
                    <w:rPr>
                      <w:rFonts w:ascii="Arial" w:hAnsi="Arial" w:cs="Arial"/>
                      <w:b/>
                      <w:sz w:val="20"/>
                      <w:szCs w:val="20"/>
                    </w:rPr>
                    <w:t>Component</w:t>
                  </w:r>
                </w:p>
              </w:tc>
              <w:tc>
                <w:tcPr>
                  <w:tcW w:w="2294" w:type="dxa"/>
                  <w:shd w:val="clear" w:color="auto" w:fill="F2F2F2" w:themeFill="background1" w:themeFillShade="F2"/>
                </w:tcPr>
                <w:p w14:paraId="639C1F1F" w14:textId="3E410146" w:rsidR="00781135" w:rsidRPr="006C211C" w:rsidRDefault="00781135" w:rsidP="002051D4">
                  <w:pPr>
                    <w:rPr>
                      <w:rFonts w:ascii="Arial" w:hAnsi="Arial" w:cs="Arial"/>
                      <w:b/>
                      <w:sz w:val="20"/>
                      <w:szCs w:val="20"/>
                    </w:rPr>
                  </w:pPr>
                  <w:r w:rsidRPr="006C211C">
                    <w:rPr>
                      <w:rFonts w:ascii="Arial" w:hAnsi="Arial" w:cs="Arial"/>
                      <w:b/>
                      <w:sz w:val="20"/>
                      <w:szCs w:val="20"/>
                    </w:rPr>
                    <w:t>Date</w:t>
                  </w:r>
                  <w:r w:rsidR="003E4633" w:rsidRPr="006C211C">
                    <w:rPr>
                      <w:rFonts w:ascii="Arial" w:hAnsi="Arial" w:cs="Arial"/>
                      <w:b/>
                      <w:sz w:val="20"/>
                      <w:szCs w:val="20"/>
                    </w:rPr>
                    <w:t>(</w:t>
                  </w:r>
                  <w:r w:rsidRPr="006C211C">
                    <w:rPr>
                      <w:rFonts w:ascii="Arial" w:hAnsi="Arial" w:cs="Arial"/>
                      <w:b/>
                      <w:sz w:val="20"/>
                      <w:szCs w:val="20"/>
                    </w:rPr>
                    <w:t>s</w:t>
                  </w:r>
                  <w:r w:rsidR="003E4633" w:rsidRPr="006C211C">
                    <w:rPr>
                      <w:rFonts w:ascii="Arial" w:hAnsi="Arial" w:cs="Arial"/>
                      <w:b/>
                      <w:sz w:val="20"/>
                      <w:szCs w:val="20"/>
                    </w:rPr>
                    <w:t>)</w:t>
                  </w:r>
                </w:p>
              </w:tc>
              <w:tc>
                <w:tcPr>
                  <w:tcW w:w="2603" w:type="dxa"/>
                  <w:shd w:val="clear" w:color="auto" w:fill="F2F2F2" w:themeFill="background1" w:themeFillShade="F2"/>
                </w:tcPr>
                <w:p w14:paraId="7762D401" w14:textId="77777777" w:rsidR="00781135" w:rsidRPr="006C211C" w:rsidRDefault="00781135" w:rsidP="002051D4">
                  <w:pPr>
                    <w:rPr>
                      <w:rFonts w:ascii="Arial" w:hAnsi="Arial" w:cs="Arial"/>
                      <w:b/>
                      <w:sz w:val="20"/>
                      <w:szCs w:val="20"/>
                    </w:rPr>
                  </w:pPr>
                  <w:r w:rsidRPr="006C211C">
                    <w:rPr>
                      <w:rFonts w:ascii="Arial" w:hAnsi="Arial" w:cs="Arial"/>
                      <w:b/>
                      <w:sz w:val="20"/>
                      <w:szCs w:val="20"/>
                    </w:rPr>
                    <w:t>Time</w:t>
                  </w:r>
                </w:p>
              </w:tc>
            </w:tr>
            <w:tr w:rsidR="00781135" w:rsidRPr="006C211C" w14:paraId="16781DEC" w14:textId="77777777" w:rsidTr="00781135">
              <w:trPr>
                <w:trHeight w:val="285"/>
              </w:trPr>
              <w:tc>
                <w:tcPr>
                  <w:tcW w:w="3559" w:type="dxa"/>
                </w:tcPr>
                <w:p w14:paraId="32BCB702" w14:textId="2428D6AE" w:rsidR="00781135" w:rsidRPr="006C211C" w:rsidRDefault="006C211C" w:rsidP="002051D4">
                  <w:pPr>
                    <w:rPr>
                      <w:rFonts w:ascii="Arial" w:hAnsi="Arial" w:cs="Arial"/>
                      <w:bCs/>
                      <w:sz w:val="20"/>
                      <w:szCs w:val="20"/>
                    </w:rPr>
                  </w:pPr>
                  <w:r>
                    <w:rPr>
                      <w:rFonts w:ascii="Arial" w:hAnsi="Arial" w:cs="Arial"/>
                      <w:bCs/>
                      <w:sz w:val="20"/>
                      <w:szCs w:val="20"/>
                    </w:rPr>
                    <w:t>Lecture</w:t>
                  </w:r>
                </w:p>
              </w:tc>
              <w:tc>
                <w:tcPr>
                  <w:tcW w:w="2294" w:type="dxa"/>
                </w:tcPr>
                <w:p w14:paraId="0CC585EC" w14:textId="49FC9066" w:rsidR="00781135" w:rsidRPr="006C211C" w:rsidRDefault="006C211C" w:rsidP="002051D4">
                  <w:pPr>
                    <w:rPr>
                      <w:rFonts w:ascii="Arial" w:hAnsi="Arial" w:cs="Arial"/>
                      <w:bCs/>
                      <w:sz w:val="20"/>
                      <w:szCs w:val="20"/>
                    </w:rPr>
                  </w:pPr>
                  <w:r>
                    <w:rPr>
                      <w:rFonts w:ascii="Arial" w:hAnsi="Arial" w:cs="Arial"/>
                      <w:bCs/>
                      <w:sz w:val="20"/>
                      <w:szCs w:val="20"/>
                    </w:rPr>
                    <w:t>T</w:t>
                  </w:r>
                </w:p>
              </w:tc>
              <w:tc>
                <w:tcPr>
                  <w:tcW w:w="2603" w:type="dxa"/>
                </w:tcPr>
                <w:p w14:paraId="10AF5912" w14:textId="4152EDE1" w:rsidR="00781135" w:rsidRPr="006C211C" w:rsidRDefault="006C211C" w:rsidP="002051D4">
                  <w:pPr>
                    <w:rPr>
                      <w:rFonts w:ascii="Arial" w:hAnsi="Arial" w:cs="Arial"/>
                      <w:bCs/>
                      <w:sz w:val="20"/>
                      <w:szCs w:val="20"/>
                    </w:rPr>
                  </w:pPr>
                  <w:r>
                    <w:rPr>
                      <w:rFonts w:ascii="Arial" w:hAnsi="Arial" w:cs="Arial"/>
                      <w:bCs/>
                      <w:sz w:val="20"/>
                      <w:szCs w:val="20"/>
                    </w:rPr>
                    <w:t>17:30-19:30</w:t>
                  </w:r>
                  <w:r w:rsidR="007E21E1">
                    <w:rPr>
                      <w:rFonts w:ascii="Arial" w:hAnsi="Arial" w:cs="Arial"/>
                      <w:bCs/>
                      <w:sz w:val="20"/>
                      <w:szCs w:val="20"/>
                    </w:rPr>
                    <w:t xml:space="preserve"> weekly</w:t>
                  </w:r>
                </w:p>
              </w:tc>
            </w:tr>
          </w:tbl>
          <w:p w14:paraId="353A1DC6" w14:textId="77777777" w:rsidR="00762237" w:rsidRPr="006C211C" w:rsidRDefault="00762237" w:rsidP="002051D4">
            <w:pPr>
              <w:pStyle w:val="ListParagraph"/>
              <w:ind w:left="0"/>
              <w:jc w:val="both"/>
              <w:rPr>
                <w:rStyle w:val="course-name1"/>
                <w:sz w:val="24"/>
                <w:szCs w:val="24"/>
              </w:rPr>
            </w:pPr>
          </w:p>
          <w:p w14:paraId="10A66E73" w14:textId="68100451" w:rsidR="006F0472" w:rsidRPr="006C211C" w:rsidRDefault="006F0472">
            <w:pPr>
              <w:pStyle w:val="ListParagraph"/>
              <w:numPr>
                <w:ilvl w:val="0"/>
                <w:numId w:val="3"/>
              </w:numPr>
              <w:spacing w:before="60" w:after="60"/>
              <w:ind w:left="537" w:hanging="425"/>
              <w:contextualSpacing w:val="0"/>
              <w:jc w:val="both"/>
              <w:rPr>
                <w:rStyle w:val="course-name1"/>
                <w:sz w:val="24"/>
                <w:szCs w:val="24"/>
              </w:rPr>
            </w:pPr>
            <w:r w:rsidRPr="006C211C">
              <w:rPr>
                <w:rStyle w:val="course-name1"/>
                <w:sz w:val="20"/>
                <w:szCs w:val="20"/>
              </w:rPr>
              <w:t>Asynchronous pre-work must be completed prior to sessions</w:t>
            </w:r>
          </w:p>
          <w:p w14:paraId="5BE7DB36" w14:textId="34662A33" w:rsidR="006F0472" w:rsidRPr="006C211C" w:rsidRDefault="006F0472">
            <w:pPr>
              <w:pStyle w:val="ListParagraph"/>
              <w:numPr>
                <w:ilvl w:val="0"/>
                <w:numId w:val="3"/>
              </w:numPr>
              <w:spacing w:before="60" w:after="60"/>
              <w:ind w:left="537" w:hanging="425"/>
              <w:contextualSpacing w:val="0"/>
              <w:jc w:val="both"/>
              <w:rPr>
                <w:rStyle w:val="course-name1"/>
                <w:sz w:val="20"/>
                <w:szCs w:val="20"/>
              </w:rPr>
            </w:pPr>
            <w:r w:rsidRPr="006C211C">
              <w:rPr>
                <w:rStyle w:val="course-name1"/>
                <w:sz w:val="20"/>
                <w:szCs w:val="20"/>
              </w:rPr>
              <w:t>Attendance at sessions is required</w:t>
            </w:r>
          </w:p>
          <w:p w14:paraId="68D1919D" w14:textId="77777777" w:rsidR="006F0472" w:rsidRPr="006C211C" w:rsidRDefault="006F0472">
            <w:pPr>
              <w:pStyle w:val="ListParagraph"/>
              <w:numPr>
                <w:ilvl w:val="0"/>
                <w:numId w:val="3"/>
              </w:numPr>
              <w:spacing w:before="60" w:after="60"/>
              <w:ind w:left="537" w:hanging="425"/>
              <w:contextualSpacing w:val="0"/>
              <w:jc w:val="both"/>
              <w:rPr>
                <w:rStyle w:val="course-name1"/>
                <w:sz w:val="28"/>
                <w:szCs w:val="28"/>
              </w:rPr>
            </w:pPr>
            <w:r w:rsidRPr="006C211C">
              <w:rPr>
                <w:rStyle w:val="course-name1"/>
                <w:sz w:val="20"/>
                <w:szCs w:val="20"/>
              </w:rPr>
              <w:t>Missed work should be completed within 24 hours</w:t>
            </w:r>
          </w:p>
          <w:p w14:paraId="4ACC1C8F" w14:textId="1167D40A" w:rsidR="006F0472" w:rsidRPr="006C211C" w:rsidRDefault="006F0472">
            <w:pPr>
              <w:pStyle w:val="ListParagraph"/>
              <w:numPr>
                <w:ilvl w:val="0"/>
                <w:numId w:val="3"/>
              </w:numPr>
              <w:spacing w:before="60" w:after="60"/>
              <w:ind w:left="537" w:hanging="425"/>
              <w:jc w:val="both"/>
              <w:rPr>
                <w:rStyle w:val="course-name1"/>
                <w:sz w:val="24"/>
                <w:szCs w:val="24"/>
              </w:rPr>
            </w:pPr>
            <w:commentRangeStart w:id="7"/>
            <w:r w:rsidRPr="006C211C">
              <w:rPr>
                <w:rStyle w:val="course-name1"/>
                <w:sz w:val="20"/>
                <w:szCs w:val="20"/>
              </w:rPr>
              <w:t xml:space="preserve">A recording will be provided of the sessions </w:t>
            </w:r>
          </w:p>
          <w:p w14:paraId="137082B4" w14:textId="0043E4CF" w:rsidR="006F0472" w:rsidRPr="006C211C" w:rsidRDefault="006F0472">
            <w:pPr>
              <w:pStyle w:val="ListParagraph"/>
              <w:numPr>
                <w:ilvl w:val="0"/>
                <w:numId w:val="3"/>
              </w:numPr>
              <w:spacing w:before="60" w:after="60"/>
              <w:ind w:left="537" w:hanging="425"/>
              <w:jc w:val="both"/>
              <w:rPr>
                <w:rStyle w:val="course-name1"/>
                <w:sz w:val="20"/>
                <w:szCs w:val="20"/>
              </w:rPr>
            </w:pPr>
            <w:r w:rsidRPr="006C211C">
              <w:rPr>
                <w:rStyle w:val="course-name1"/>
                <w:sz w:val="20"/>
                <w:szCs w:val="20"/>
              </w:rPr>
              <w:t>Closed captioning will be provided on audio or video recordings</w:t>
            </w:r>
            <w:commentRangeEnd w:id="7"/>
            <w:r w:rsidR="00DE22C8" w:rsidRPr="006C211C">
              <w:rPr>
                <w:rStyle w:val="CommentReference"/>
                <w:rFonts w:ascii="Arial" w:hAnsi="Arial" w:cs="Arial"/>
                <w:lang w:val="en-CA"/>
              </w:rPr>
              <w:commentReference w:id="7"/>
            </w:r>
          </w:p>
          <w:p w14:paraId="0F678001" w14:textId="77777777" w:rsidR="006F0472" w:rsidRPr="006C211C" w:rsidRDefault="006F0472" w:rsidP="00DF1F48">
            <w:pPr>
              <w:pStyle w:val="ListParagraph"/>
              <w:spacing w:before="60" w:after="60"/>
              <w:ind w:left="0"/>
              <w:contextualSpacing w:val="0"/>
              <w:jc w:val="both"/>
              <w:rPr>
                <w:rStyle w:val="course-name1"/>
                <w:sz w:val="20"/>
                <w:szCs w:val="20"/>
              </w:rPr>
            </w:pPr>
          </w:p>
          <w:p w14:paraId="16AFE889" w14:textId="757893CD" w:rsidR="00AC051F" w:rsidRPr="006C211C" w:rsidRDefault="00AC051F" w:rsidP="002051D4">
            <w:pPr>
              <w:pStyle w:val="ListParagraph"/>
              <w:ind w:left="0"/>
              <w:jc w:val="both"/>
              <w:rPr>
                <w:rStyle w:val="course-name1"/>
                <w:sz w:val="20"/>
                <w:szCs w:val="20"/>
              </w:rPr>
            </w:pPr>
          </w:p>
          <w:p w14:paraId="2DCB1CFB" w14:textId="206A9B01" w:rsidR="00AC051F" w:rsidRPr="006C211C" w:rsidRDefault="00AC051F" w:rsidP="002051D4">
            <w:pPr>
              <w:pStyle w:val="ListParagraph"/>
              <w:ind w:left="0"/>
              <w:jc w:val="both"/>
              <w:rPr>
                <w:rFonts w:ascii="Arial" w:hAnsi="Arial" w:cs="Arial"/>
                <w:sz w:val="20"/>
                <w:szCs w:val="20"/>
              </w:rPr>
            </w:pPr>
            <w:r w:rsidRPr="006C211C">
              <w:rPr>
                <w:rFonts w:ascii="Arial" w:hAnsi="Arial" w:cs="Arial"/>
                <w:sz w:val="20"/>
                <w:szCs w:val="20"/>
              </w:rPr>
              <w:t xml:space="preserve">All course material will be posted to OWL: </w:t>
            </w:r>
            <w:r w:rsidRPr="006C211C">
              <w:rPr>
                <w:rFonts w:ascii="Arial" w:hAnsi="Arial" w:cs="Arial"/>
                <w:color w:val="4E2B7A"/>
                <w:sz w:val="20"/>
                <w:szCs w:val="20"/>
              </w:rPr>
              <w:t>http://owl.uwo.ca</w:t>
            </w:r>
            <w:r w:rsidRPr="006C211C">
              <w:rPr>
                <w:rFonts w:ascii="Arial" w:hAnsi="Arial" w:cs="Arial"/>
                <w:sz w:val="20"/>
                <w:szCs w:val="20"/>
              </w:rPr>
              <w:t>. Any changes will be indicated on the OWL site and discussed with the class.</w:t>
            </w:r>
          </w:p>
          <w:p w14:paraId="34C94157" w14:textId="27DC877D" w:rsidR="00522721" w:rsidRPr="006C211C" w:rsidRDefault="00522721" w:rsidP="002051D4">
            <w:pPr>
              <w:pStyle w:val="ListParagraph"/>
              <w:ind w:left="0"/>
              <w:jc w:val="both"/>
              <w:rPr>
                <w:rStyle w:val="course-name1"/>
                <w:sz w:val="24"/>
                <w:szCs w:val="24"/>
              </w:rPr>
            </w:pPr>
          </w:p>
          <w:p w14:paraId="52469AEE" w14:textId="49561E9A" w:rsidR="00522721" w:rsidRPr="006C211C" w:rsidRDefault="00522721" w:rsidP="002051D4">
            <w:pPr>
              <w:pStyle w:val="ListParagraph"/>
              <w:ind w:left="0"/>
              <w:jc w:val="both"/>
              <w:rPr>
                <w:rFonts w:ascii="Arial" w:hAnsi="Arial" w:cs="Arial"/>
                <w:sz w:val="20"/>
                <w:szCs w:val="20"/>
              </w:rPr>
            </w:pPr>
            <w:r w:rsidRPr="006C211C">
              <w:rPr>
                <w:rFonts w:ascii="Arial" w:hAnsi="Arial" w:cs="Arial"/>
                <w:sz w:val="20"/>
                <w:szCs w:val="20"/>
              </w:rPr>
              <w:t xml:space="preserve">If students need assistance, they can seek support on the </w:t>
            </w:r>
            <w:hyperlink r:id="rId28" w:history="1">
              <w:r w:rsidRPr="006C211C">
                <w:rPr>
                  <w:rStyle w:val="Hyperlink"/>
                  <w:rFonts w:ascii="Arial" w:hAnsi="Arial" w:cs="Arial"/>
                  <w:sz w:val="20"/>
                  <w:szCs w:val="20"/>
                </w:rPr>
                <w:t>OWL Help page</w:t>
              </w:r>
            </w:hyperlink>
            <w:r w:rsidRPr="006C211C">
              <w:rPr>
                <w:rFonts w:ascii="Arial" w:hAnsi="Arial" w:cs="Arial"/>
                <w:sz w:val="20"/>
                <w:szCs w:val="20"/>
              </w:rPr>
              <w:t xml:space="preserve">. Alternatively, they can contact the </w:t>
            </w:r>
            <w:hyperlink r:id="rId29" w:history="1">
              <w:r w:rsidRPr="006C211C">
                <w:rPr>
                  <w:rStyle w:val="Hyperlink"/>
                  <w:rFonts w:ascii="Arial" w:hAnsi="Arial" w:cs="Arial"/>
                  <w:sz w:val="20"/>
                  <w:szCs w:val="20"/>
                </w:rPr>
                <w:t>Western Technology Services Helpdesk</w:t>
              </w:r>
            </w:hyperlink>
            <w:r w:rsidRPr="006C211C">
              <w:rPr>
                <w:rFonts w:ascii="Arial" w:hAnsi="Arial" w:cs="Arial"/>
                <w:sz w:val="20"/>
                <w:szCs w:val="20"/>
              </w:rPr>
              <w:t>. They can be contacted by phone at 519-661-3800 or ext. 83800.</w:t>
            </w:r>
          </w:p>
          <w:p w14:paraId="07E0E77F" w14:textId="5A1D95AD" w:rsidR="00522721" w:rsidRPr="006C211C" w:rsidRDefault="00522721" w:rsidP="002051D4">
            <w:pPr>
              <w:pStyle w:val="ListParagraph"/>
              <w:ind w:left="0"/>
              <w:jc w:val="both"/>
              <w:rPr>
                <w:rStyle w:val="course-name1"/>
                <w:sz w:val="24"/>
                <w:szCs w:val="24"/>
              </w:rPr>
            </w:pPr>
          </w:p>
          <w:p w14:paraId="3C0403EF" w14:textId="1A7B2BA4" w:rsidR="00522721" w:rsidRPr="006C211C" w:rsidRDefault="00000000" w:rsidP="002051D4">
            <w:pPr>
              <w:pStyle w:val="ListParagraph"/>
              <w:ind w:left="0"/>
              <w:jc w:val="both"/>
              <w:rPr>
                <w:rStyle w:val="course-name1"/>
                <w:sz w:val="20"/>
                <w:szCs w:val="20"/>
              </w:rPr>
            </w:pPr>
            <w:hyperlink r:id="rId30" w:history="1">
              <w:r w:rsidR="00C724BB" w:rsidRPr="006C211C">
                <w:rPr>
                  <w:rStyle w:val="Hyperlink"/>
                  <w:rFonts w:ascii="Arial" w:hAnsi="Arial" w:cs="Arial"/>
                  <w:sz w:val="20"/>
                  <w:szCs w:val="20"/>
                </w:rPr>
                <w:t>Google Chrome</w:t>
              </w:r>
            </w:hyperlink>
            <w:r w:rsidR="00C724BB" w:rsidRPr="006C211C">
              <w:rPr>
                <w:rStyle w:val="course-name1"/>
                <w:sz w:val="20"/>
                <w:szCs w:val="20"/>
              </w:rPr>
              <w:t xml:space="preserve"> or </w:t>
            </w:r>
            <w:hyperlink r:id="rId31" w:history="1">
              <w:r w:rsidR="00C724BB" w:rsidRPr="006C211C">
                <w:rPr>
                  <w:rStyle w:val="Hyperlink"/>
                  <w:rFonts w:ascii="Arial" w:hAnsi="Arial" w:cs="Arial"/>
                  <w:sz w:val="20"/>
                  <w:szCs w:val="20"/>
                </w:rPr>
                <w:t>Mozilla Firefox</w:t>
              </w:r>
            </w:hyperlink>
            <w:r w:rsidR="00C724BB" w:rsidRPr="006C211C">
              <w:rPr>
                <w:rStyle w:val="course-name1"/>
                <w:sz w:val="20"/>
                <w:szCs w:val="20"/>
              </w:rPr>
              <w:t xml:space="preserve"> are the p</w:t>
            </w:r>
            <w:r w:rsidR="00522721" w:rsidRPr="006C211C">
              <w:rPr>
                <w:rStyle w:val="course-name1"/>
                <w:sz w:val="20"/>
                <w:szCs w:val="20"/>
              </w:rPr>
              <w:t>referred browser</w:t>
            </w:r>
            <w:r w:rsidR="00C724BB" w:rsidRPr="006C211C">
              <w:rPr>
                <w:rStyle w:val="course-name1"/>
                <w:sz w:val="20"/>
                <w:szCs w:val="20"/>
              </w:rPr>
              <w:t>s to optimally use OWL</w:t>
            </w:r>
            <w:r w:rsidR="00532BDB" w:rsidRPr="006C211C">
              <w:rPr>
                <w:rStyle w:val="course-name1"/>
                <w:sz w:val="20"/>
                <w:szCs w:val="20"/>
              </w:rPr>
              <w:t xml:space="preserve">; </w:t>
            </w:r>
            <w:r w:rsidR="00A56CC1" w:rsidRPr="006C211C">
              <w:rPr>
                <w:rStyle w:val="course-name1"/>
                <w:sz w:val="20"/>
                <w:szCs w:val="20"/>
              </w:rPr>
              <w:t>update</w:t>
            </w:r>
            <w:r w:rsidR="00532BDB" w:rsidRPr="006C211C">
              <w:rPr>
                <w:rStyle w:val="course-name1"/>
                <w:sz w:val="20"/>
                <w:szCs w:val="20"/>
              </w:rPr>
              <w:t xml:space="preserve"> your browsers frequently. </w:t>
            </w:r>
            <w:r w:rsidR="008A09CC" w:rsidRPr="006C211C">
              <w:rPr>
                <w:rStyle w:val="course-name1"/>
                <w:sz w:val="20"/>
                <w:szCs w:val="20"/>
              </w:rPr>
              <w:t xml:space="preserve">Students interested in evaluating their internet speed, please click </w:t>
            </w:r>
            <w:hyperlink r:id="rId32" w:history="1">
              <w:r w:rsidR="008A09CC" w:rsidRPr="006C211C">
                <w:rPr>
                  <w:rStyle w:val="Hyperlink"/>
                  <w:rFonts w:ascii="Arial" w:hAnsi="Arial" w:cs="Arial"/>
                  <w:sz w:val="20"/>
                  <w:szCs w:val="20"/>
                </w:rPr>
                <w:t>here.</w:t>
              </w:r>
            </w:hyperlink>
          </w:p>
          <w:p w14:paraId="0F16C1D4" w14:textId="77777777" w:rsidR="00762237" w:rsidRPr="006C211C" w:rsidRDefault="00762237" w:rsidP="002051D4">
            <w:pPr>
              <w:pStyle w:val="ListParagraph"/>
              <w:ind w:left="0"/>
              <w:jc w:val="both"/>
              <w:rPr>
                <w:rStyle w:val="course-name1"/>
                <w:sz w:val="20"/>
                <w:szCs w:val="20"/>
              </w:rPr>
            </w:pPr>
          </w:p>
        </w:tc>
      </w:tr>
    </w:tbl>
    <w:p w14:paraId="35BEC503" w14:textId="0D3EC491" w:rsidR="00F77551" w:rsidRDefault="00F77551" w:rsidP="48E1B75F">
      <w:pPr>
        <w:ind w:right="-567"/>
        <w:jc w:val="both"/>
        <w:rPr>
          <w:rFonts w:ascii="Arial" w:hAnsi="Arial" w:cs="Arial"/>
          <w:sz w:val="21"/>
          <w:szCs w:val="21"/>
          <w:lang w:val="en-CA"/>
        </w:rPr>
      </w:pPr>
    </w:p>
    <w:p w14:paraId="0E5D3CCF" w14:textId="1A1AE68C" w:rsidR="00762237" w:rsidRPr="00434622" w:rsidRDefault="00762237">
      <w:pPr>
        <w:pStyle w:val="ListParagraph"/>
        <w:numPr>
          <w:ilvl w:val="0"/>
          <w:numId w:val="1"/>
        </w:numPr>
        <w:ind w:left="-142" w:hanging="425"/>
        <w:rPr>
          <w:rFonts w:ascii="Arial" w:eastAsia="Times New Roman" w:hAnsi="Arial" w:cs="Arial"/>
          <w:b/>
          <w:sz w:val="20"/>
          <w:szCs w:val="20"/>
        </w:rPr>
      </w:pPr>
      <w:r w:rsidRPr="00434622">
        <w:rPr>
          <w:rFonts w:ascii="Arial" w:eastAsia="Times New Roman" w:hAnsi="Arial" w:cs="Arial"/>
          <w:b/>
          <w:sz w:val="20"/>
          <w:szCs w:val="20"/>
        </w:rPr>
        <w:t>Learning Outcomes</w:t>
      </w:r>
    </w:p>
    <w:tbl>
      <w:tblPr>
        <w:tblStyle w:val="TableGrid"/>
        <w:tblW w:w="10063"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8"/>
        <w:gridCol w:w="8715"/>
      </w:tblGrid>
      <w:tr w:rsidR="00297042" w14:paraId="66C8F429" w14:textId="77777777" w:rsidTr="00616740">
        <w:trPr>
          <w:trHeight w:val="2365"/>
        </w:trPr>
        <w:tc>
          <w:tcPr>
            <w:tcW w:w="1276" w:type="dxa"/>
            <w:shd w:val="clear" w:color="auto" w:fill="auto"/>
            <w:vAlign w:val="center"/>
          </w:tcPr>
          <w:p w14:paraId="29F27A7D" w14:textId="5146EFC9" w:rsidR="00762237" w:rsidRPr="00DF529C" w:rsidRDefault="007A3BDA" w:rsidP="002051D4">
            <w:pPr>
              <w:ind w:right="33"/>
              <w:jc w:val="center"/>
              <w:rPr>
                <w:rFonts w:eastAsia="Times New Roman" w:cs="Arial"/>
                <w:bCs/>
                <w:sz w:val="20"/>
                <w:szCs w:val="20"/>
              </w:rPr>
            </w:pPr>
            <w:r>
              <w:rPr>
                <w:noProof/>
              </w:rPr>
              <w:drawing>
                <wp:inline distT="0" distB="0" distL="0" distR="0" wp14:anchorId="2969D227" wp14:editId="0CE32159">
                  <wp:extent cx="698090" cy="698090"/>
                  <wp:effectExtent l="0" t="0" r="0" b="0"/>
                  <wp:docPr id="6" name="Graphic 6"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6"/>
                          <pic:cNvPicPr/>
                        </pic:nvPicPr>
                        <pic:blipFill>
                          <a:blip r:embed="rId33">
                            <a:extLst>
                              <a:ext uri="{96DAC541-7B7A-43D3-8B79-37D633B846F1}">
                                <asvg:svgBlip xmlns:asvg="http://schemas.microsoft.com/office/drawing/2016/SVG/main" r:embed="rId34"/>
                              </a:ext>
                            </a:extLst>
                          </a:blip>
                          <a:stretch>
                            <a:fillRect/>
                          </a:stretch>
                        </pic:blipFill>
                        <pic:spPr>
                          <a:xfrm>
                            <a:off x="0" y="0"/>
                            <a:ext cx="698090" cy="698090"/>
                          </a:xfrm>
                          <a:prstGeom prst="rect">
                            <a:avLst/>
                          </a:prstGeom>
                        </pic:spPr>
                      </pic:pic>
                    </a:graphicData>
                  </a:graphic>
                </wp:inline>
              </w:drawing>
            </w:r>
          </w:p>
        </w:tc>
        <w:tc>
          <w:tcPr>
            <w:tcW w:w="8787" w:type="dxa"/>
          </w:tcPr>
          <w:p w14:paraId="5651C41B" w14:textId="3DEAD4BD" w:rsidR="00762237" w:rsidRPr="00B70C4F" w:rsidRDefault="00762237" w:rsidP="00DC25A0">
            <w:pPr>
              <w:spacing w:before="120"/>
              <w:ind w:right="34"/>
              <w:jc w:val="both"/>
              <w:rPr>
                <w:rFonts w:ascii="Arial" w:eastAsia="Times New Roman" w:hAnsi="Arial" w:cs="Arial"/>
                <w:bCs/>
                <w:sz w:val="20"/>
                <w:szCs w:val="20"/>
              </w:rPr>
            </w:pPr>
            <w:r w:rsidRPr="00B70C4F">
              <w:rPr>
                <w:rFonts w:ascii="Arial" w:eastAsia="Times New Roman" w:hAnsi="Arial" w:cs="Arial"/>
                <w:bCs/>
                <w:sz w:val="20"/>
                <w:szCs w:val="20"/>
              </w:rPr>
              <w:t>Upon successful completion of this course, students will be able to:</w:t>
            </w:r>
          </w:p>
          <w:p w14:paraId="2C51BD9E" w14:textId="2038B30A" w:rsidR="007E21E1" w:rsidRDefault="007E21E1">
            <w:pPr>
              <w:pStyle w:val="NormalWeb"/>
              <w:numPr>
                <w:ilvl w:val="0"/>
                <w:numId w:val="10"/>
              </w:numPr>
              <w:shd w:val="clear" w:color="auto" w:fill="FFFFFF"/>
              <w:textAlignment w:val="baseline"/>
              <w:rPr>
                <w:rFonts w:ascii="Roboto" w:hAnsi="Roboto"/>
                <w:color w:val="1B1533"/>
              </w:rPr>
            </w:pPr>
            <w:r>
              <w:rPr>
                <w:rFonts w:ascii="Roboto" w:hAnsi="Roboto"/>
                <w:color w:val="1B1533"/>
              </w:rPr>
              <w:t xml:space="preserve">an understanding of the hallmarks of cancer and their underlying genes and </w:t>
            </w:r>
            <w:proofErr w:type="gramStart"/>
            <w:r>
              <w:rPr>
                <w:rFonts w:ascii="Roboto" w:hAnsi="Roboto"/>
                <w:color w:val="1B1533"/>
              </w:rPr>
              <w:t>processes;</w:t>
            </w:r>
            <w:proofErr w:type="gramEnd"/>
          </w:p>
          <w:p w14:paraId="4D2272B9" w14:textId="77777777" w:rsidR="007E21E1" w:rsidRDefault="007E21E1">
            <w:pPr>
              <w:pStyle w:val="NormalWeb"/>
              <w:numPr>
                <w:ilvl w:val="0"/>
                <w:numId w:val="10"/>
              </w:numPr>
              <w:shd w:val="clear" w:color="auto" w:fill="FFFFFF"/>
              <w:textAlignment w:val="baseline"/>
              <w:rPr>
                <w:rFonts w:ascii="Roboto" w:hAnsi="Roboto"/>
                <w:color w:val="1B1533"/>
              </w:rPr>
            </w:pPr>
            <w:r>
              <w:rPr>
                <w:rFonts w:ascii="Roboto" w:hAnsi="Roboto"/>
                <w:color w:val="1B1533"/>
              </w:rPr>
              <w:t xml:space="preserve">the capacity to evaluate new reports and breakthroughs in cancer in a sound scientific </w:t>
            </w:r>
            <w:proofErr w:type="gramStart"/>
            <w:r>
              <w:rPr>
                <w:rFonts w:ascii="Roboto" w:hAnsi="Roboto"/>
                <w:color w:val="1B1533"/>
              </w:rPr>
              <w:t>manner;</w:t>
            </w:r>
            <w:proofErr w:type="gramEnd"/>
          </w:p>
          <w:p w14:paraId="56284109" w14:textId="77777777" w:rsidR="007E21E1" w:rsidRDefault="007E21E1">
            <w:pPr>
              <w:pStyle w:val="NormalWeb"/>
              <w:numPr>
                <w:ilvl w:val="0"/>
                <w:numId w:val="10"/>
              </w:numPr>
              <w:shd w:val="clear" w:color="auto" w:fill="FFFFFF"/>
              <w:textAlignment w:val="baseline"/>
              <w:rPr>
                <w:rFonts w:ascii="Roboto" w:hAnsi="Roboto"/>
                <w:color w:val="1B1533"/>
              </w:rPr>
            </w:pPr>
            <w:r>
              <w:rPr>
                <w:rFonts w:ascii="Roboto" w:hAnsi="Roboto"/>
                <w:color w:val="1B1533"/>
              </w:rPr>
              <w:t xml:space="preserve">a conceptual understanding of how cancer model systems and clinical samples have been investigated both traditional assays and also modern “systems biology” </w:t>
            </w:r>
            <w:proofErr w:type="gramStart"/>
            <w:r>
              <w:rPr>
                <w:rFonts w:ascii="Roboto" w:hAnsi="Roboto"/>
                <w:color w:val="1B1533"/>
              </w:rPr>
              <w:t>approaches;</w:t>
            </w:r>
            <w:proofErr w:type="gramEnd"/>
          </w:p>
          <w:p w14:paraId="4C27A9B9" w14:textId="77777777" w:rsidR="007E21E1" w:rsidRDefault="007E21E1">
            <w:pPr>
              <w:pStyle w:val="NormalWeb"/>
              <w:numPr>
                <w:ilvl w:val="0"/>
                <w:numId w:val="10"/>
              </w:numPr>
              <w:shd w:val="clear" w:color="auto" w:fill="FFFFFF"/>
              <w:textAlignment w:val="baseline"/>
              <w:rPr>
                <w:rFonts w:ascii="Roboto" w:hAnsi="Roboto"/>
                <w:color w:val="1B1533"/>
              </w:rPr>
            </w:pPr>
            <w:r>
              <w:rPr>
                <w:rFonts w:ascii="Roboto" w:hAnsi="Roboto"/>
                <w:color w:val="1B1533"/>
              </w:rPr>
              <w:t xml:space="preserve">the capacity to explore cancer-related databases and </w:t>
            </w:r>
            <w:proofErr w:type="gramStart"/>
            <w:r>
              <w:rPr>
                <w:rFonts w:ascii="Roboto" w:hAnsi="Roboto"/>
                <w:color w:val="1B1533"/>
              </w:rPr>
              <w:t>models;</w:t>
            </w:r>
            <w:proofErr w:type="gramEnd"/>
          </w:p>
          <w:p w14:paraId="43B30865" w14:textId="77777777" w:rsidR="007E21E1" w:rsidRDefault="007E21E1">
            <w:pPr>
              <w:pStyle w:val="NormalWeb"/>
              <w:numPr>
                <w:ilvl w:val="0"/>
                <w:numId w:val="10"/>
              </w:numPr>
              <w:shd w:val="clear" w:color="auto" w:fill="FFFFFF"/>
              <w:textAlignment w:val="baseline"/>
              <w:rPr>
                <w:rFonts w:ascii="Roboto" w:hAnsi="Roboto"/>
                <w:color w:val="1B1533"/>
              </w:rPr>
            </w:pPr>
            <w:r>
              <w:rPr>
                <w:rFonts w:ascii="Roboto" w:hAnsi="Roboto"/>
                <w:color w:val="1B1533"/>
              </w:rPr>
              <w:t xml:space="preserve">the ability to offer opinions and exhibit theoretical understanding of novel treatment </w:t>
            </w:r>
            <w:proofErr w:type="gramStart"/>
            <w:r>
              <w:rPr>
                <w:rFonts w:ascii="Roboto" w:hAnsi="Roboto"/>
                <w:color w:val="1B1533"/>
              </w:rPr>
              <w:t>scenarios;</w:t>
            </w:r>
            <w:proofErr w:type="gramEnd"/>
          </w:p>
          <w:p w14:paraId="44009E62" w14:textId="01B42231" w:rsidR="00762237" w:rsidRPr="007E21E1" w:rsidRDefault="007E21E1">
            <w:pPr>
              <w:pStyle w:val="NormalWeb"/>
              <w:numPr>
                <w:ilvl w:val="0"/>
                <w:numId w:val="10"/>
              </w:numPr>
              <w:shd w:val="clear" w:color="auto" w:fill="FFFFFF"/>
              <w:textAlignment w:val="baseline"/>
              <w:rPr>
                <w:rFonts w:ascii="Roboto" w:hAnsi="Roboto"/>
                <w:color w:val="1B1533"/>
              </w:rPr>
            </w:pPr>
            <w:r>
              <w:rPr>
                <w:rFonts w:ascii="Roboto" w:hAnsi="Roboto"/>
                <w:color w:val="1B1533"/>
              </w:rPr>
              <w:lastRenderedPageBreak/>
              <w:t>the skills to communicate technical concepts and experimental results to diverse audiences</w:t>
            </w:r>
            <w:r>
              <w:rPr>
                <w:rFonts w:ascii="Roboto" w:hAnsi="Roboto"/>
                <w:color w:val="1B1533"/>
              </w:rPr>
              <w:t>.</w:t>
            </w:r>
          </w:p>
        </w:tc>
      </w:tr>
    </w:tbl>
    <w:p w14:paraId="389E3BA3" w14:textId="15048367" w:rsidR="0036761C" w:rsidRDefault="0036761C">
      <w:pPr>
        <w:rPr>
          <w:rFonts w:ascii="Arial" w:eastAsia="Times New Roman" w:hAnsi="Arial" w:cs="Arial"/>
          <w:b/>
          <w:sz w:val="20"/>
          <w:szCs w:val="20"/>
        </w:rPr>
      </w:pPr>
    </w:p>
    <w:p w14:paraId="7647CDCC" w14:textId="4148FE9B" w:rsidR="00497663" w:rsidRPr="00DF2DBC" w:rsidRDefault="00497663">
      <w:pPr>
        <w:pStyle w:val="ListParagraph"/>
        <w:numPr>
          <w:ilvl w:val="0"/>
          <w:numId w:val="1"/>
        </w:numPr>
        <w:ind w:left="-142" w:right="-289" w:hanging="425"/>
        <w:rPr>
          <w:rFonts w:ascii="Arial" w:eastAsia="Times New Roman" w:hAnsi="Arial" w:cs="Arial"/>
          <w:b/>
          <w:sz w:val="22"/>
          <w:szCs w:val="22"/>
        </w:rPr>
      </w:pPr>
      <w:r w:rsidRPr="00DF2DBC">
        <w:rPr>
          <w:rFonts w:ascii="Arial" w:eastAsia="Times New Roman" w:hAnsi="Arial" w:cs="Arial"/>
          <w:b/>
          <w:sz w:val="22"/>
          <w:szCs w:val="22"/>
        </w:rPr>
        <w:t xml:space="preserve">Course </w:t>
      </w:r>
      <w:r w:rsidR="0055049C" w:rsidRPr="00DF2DBC">
        <w:rPr>
          <w:rFonts w:ascii="Arial" w:eastAsia="Times New Roman" w:hAnsi="Arial" w:cs="Arial"/>
          <w:b/>
          <w:sz w:val="22"/>
          <w:szCs w:val="22"/>
        </w:rPr>
        <w:t>Content</w:t>
      </w:r>
      <w:r w:rsidR="00EE1D62" w:rsidRPr="00DF2DBC">
        <w:rPr>
          <w:rFonts w:ascii="Arial" w:eastAsia="Times New Roman" w:hAnsi="Arial" w:cs="Arial"/>
          <w:b/>
          <w:sz w:val="22"/>
          <w:szCs w:val="22"/>
        </w:rPr>
        <w:t xml:space="preserve"> and Schedule</w:t>
      </w:r>
    </w:p>
    <w:tbl>
      <w:tblPr>
        <w:tblStyle w:val="TableGrid"/>
        <w:tblW w:w="10049"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8632"/>
      </w:tblGrid>
      <w:tr w:rsidR="00497663" w14:paraId="7103DB84" w14:textId="77777777" w:rsidTr="244DF058">
        <w:trPr>
          <w:trHeight w:val="4760"/>
        </w:trPr>
        <w:tc>
          <w:tcPr>
            <w:tcW w:w="1415" w:type="dxa"/>
            <w:shd w:val="clear" w:color="auto" w:fill="auto"/>
            <w:vAlign w:val="center"/>
          </w:tcPr>
          <w:p w14:paraId="3BAEFF2D" w14:textId="77777777" w:rsidR="00497663" w:rsidRPr="00DF529C" w:rsidRDefault="00497663" w:rsidP="002051D4">
            <w:pPr>
              <w:ind w:right="39"/>
              <w:jc w:val="center"/>
              <w:rPr>
                <w:rFonts w:eastAsia="Times New Roman" w:cs="Arial"/>
                <w:sz w:val="20"/>
                <w:szCs w:val="20"/>
              </w:rPr>
            </w:pPr>
            <w:r>
              <w:rPr>
                <w:noProof/>
              </w:rPr>
              <w:drawing>
                <wp:inline distT="0" distB="0" distL="0" distR="0" wp14:anchorId="4D86C985" wp14:editId="59196814">
                  <wp:extent cx="737937" cy="737937"/>
                  <wp:effectExtent l="0" t="0" r="0" b="0"/>
                  <wp:docPr id="19" name="Graphic 19" descr="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9"/>
                          <pic:cNvPicPr/>
                        </pic:nvPicPr>
                        <pic:blipFill>
                          <a:blip r:embed="rId35">
                            <a:extLst>
                              <a:ext uri="{96DAC541-7B7A-43D3-8B79-37D633B846F1}">
                                <asvg:svgBlip xmlns:asvg="http://schemas.microsoft.com/office/drawing/2016/SVG/main" r:embed="rId36"/>
                              </a:ext>
                            </a:extLst>
                          </a:blip>
                          <a:stretch>
                            <a:fillRect/>
                          </a:stretch>
                        </pic:blipFill>
                        <pic:spPr>
                          <a:xfrm>
                            <a:off x="0" y="0"/>
                            <a:ext cx="737937" cy="737937"/>
                          </a:xfrm>
                          <a:prstGeom prst="rect">
                            <a:avLst/>
                          </a:prstGeom>
                        </pic:spPr>
                      </pic:pic>
                    </a:graphicData>
                  </a:graphic>
                </wp:inline>
              </w:drawing>
            </w:r>
          </w:p>
        </w:tc>
        <w:tc>
          <w:tcPr>
            <w:tcW w:w="8634" w:type="dxa"/>
          </w:tcPr>
          <w:p w14:paraId="438022C3" w14:textId="77777777" w:rsidR="00497663" w:rsidRDefault="00497663" w:rsidP="002051D4">
            <w:pPr>
              <w:ind w:right="39"/>
              <w:jc w:val="both"/>
              <w:rPr>
                <w:rFonts w:eastAsia="Times New Roman" w:cs="Arial"/>
                <w:sz w:val="20"/>
                <w:szCs w:val="20"/>
              </w:rPr>
            </w:pPr>
            <w:r w:rsidRPr="00DF529C">
              <w:rPr>
                <w:rFonts w:eastAsia="Times New Roman" w:cs="Arial"/>
                <w:sz w:val="20"/>
                <w:szCs w:val="20"/>
              </w:rPr>
              <w:t xml:space="preserve"> </w:t>
            </w:r>
          </w:p>
          <w:tbl>
            <w:tblPr>
              <w:tblStyle w:val="TableGrid"/>
              <w:tblW w:w="0" w:type="auto"/>
              <w:tblLook w:val="04A0" w:firstRow="1" w:lastRow="0" w:firstColumn="1" w:lastColumn="0" w:noHBand="0" w:noVBand="1"/>
            </w:tblPr>
            <w:tblGrid>
              <w:gridCol w:w="960"/>
              <w:gridCol w:w="1870"/>
              <w:gridCol w:w="2275"/>
              <w:gridCol w:w="3283"/>
            </w:tblGrid>
            <w:tr w:rsidR="00032126" w14:paraId="36F31D95" w14:textId="77777777" w:rsidTr="00F35004">
              <w:trPr>
                <w:trHeight w:val="271"/>
              </w:trPr>
              <w:tc>
                <w:tcPr>
                  <w:tcW w:w="960" w:type="dxa"/>
                  <w:shd w:val="clear" w:color="auto" w:fill="F2F2F2" w:themeFill="background1" w:themeFillShade="F2"/>
                  <w:vAlign w:val="center"/>
                </w:tcPr>
                <w:p w14:paraId="25C25C46" w14:textId="77777777" w:rsidR="00032126" w:rsidRPr="008B2E30" w:rsidRDefault="00032126" w:rsidP="00573EE7">
                  <w:pPr>
                    <w:ind w:right="39"/>
                    <w:rPr>
                      <w:rFonts w:ascii="Arial" w:eastAsia="Times New Roman" w:hAnsi="Arial" w:cs="Arial"/>
                      <w:b/>
                      <w:bCs/>
                      <w:sz w:val="20"/>
                      <w:szCs w:val="20"/>
                    </w:rPr>
                  </w:pPr>
                  <w:r w:rsidRPr="008B2E30">
                    <w:rPr>
                      <w:rFonts w:ascii="Arial" w:eastAsia="Times New Roman" w:hAnsi="Arial" w:cs="Arial"/>
                      <w:b/>
                      <w:bCs/>
                      <w:sz w:val="20"/>
                      <w:szCs w:val="20"/>
                    </w:rPr>
                    <w:t>Week</w:t>
                  </w:r>
                </w:p>
              </w:tc>
              <w:tc>
                <w:tcPr>
                  <w:tcW w:w="1870" w:type="dxa"/>
                  <w:shd w:val="clear" w:color="auto" w:fill="F2F2F2" w:themeFill="background1" w:themeFillShade="F2"/>
                  <w:vAlign w:val="center"/>
                </w:tcPr>
                <w:p w14:paraId="2C5A9D35" w14:textId="77777777" w:rsidR="00032126" w:rsidRPr="008B2E30" w:rsidRDefault="00032126" w:rsidP="00573EE7">
                  <w:pPr>
                    <w:ind w:right="39"/>
                    <w:rPr>
                      <w:rFonts w:ascii="Arial" w:eastAsia="Times New Roman" w:hAnsi="Arial" w:cs="Arial"/>
                      <w:b/>
                      <w:bCs/>
                      <w:sz w:val="20"/>
                      <w:szCs w:val="20"/>
                    </w:rPr>
                  </w:pPr>
                  <w:r w:rsidRPr="008B2E30">
                    <w:rPr>
                      <w:rFonts w:ascii="Arial" w:eastAsia="Times New Roman" w:hAnsi="Arial" w:cs="Arial"/>
                      <w:b/>
                      <w:bCs/>
                      <w:sz w:val="20"/>
                      <w:szCs w:val="20"/>
                    </w:rPr>
                    <w:t>Dates</w:t>
                  </w:r>
                </w:p>
              </w:tc>
              <w:tc>
                <w:tcPr>
                  <w:tcW w:w="2275" w:type="dxa"/>
                  <w:shd w:val="clear" w:color="auto" w:fill="F2F2F2" w:themeFill="background1" w:themeFillShade="F2"/>
                  <w:vAlign w:val="center"/>
                </w:tcPr>
                <w:p w14:paraId="2B4DC170" w14:textId="46D3524E" w:rsidR="00032126" w:rsidRPr="008B2E30" w:rsidRDefault="00032126" w:rsidP="00573EE7">
                  <w:pPr>
                    <w:ind w:right="39"/>
                    <w:rPr>
                      <w:rFonts w:ascii="Arial" w:eastAsia="Times New Roman" w:hAnsi="Arial" w:cs="Arial"/>
                      <w:b/>
                      <w:bCs/>
                      <w:sz w:val="20"/>
                      <w:szCs w:val="20"/>
                    </w:rPr>
                  </w:pPr>
                  <w:r>
                    <w:rPr>
                      <w:rFonts w:ascii="Arial" w:eastAsia="Times New Roman" w:hAnsi="Arial" w:cs="Arial"/>
                      <w:b/>
                      <w:bCs/>
                      <w:sz w:val="20"/>
                      <w:szCs w:val="20"/>
                    </w:rPr>
                    <w:t>Topic</w:t>
                  </w:r>
                </w:p>
              </w:tc>
              <w:tc>
                <w:tcPr>
                  <w:tcW w:w="3283" w:type="dxa"/>
                  <w:shd w:val="clear" w:color="auto" w:fill="F2F2F2" w:themeFill="background1" w:themeFillShade="F2"/>
                  <w:vAlign w:val="center"/>
                </w:tcPr>
                <w:p w14:paraId="6102AE97" w14:textId="1771A7D8" w:rsidR="00032126" w:rsidRPr="008B2E30" w:rsidRDefault="00032126" w:rsidP="00573EE7">
                  <w:pPr>
                    <w:ind w:right="39"/>
                    <w:rPr>
                      <w:rFonts w:ascii="Arial" w:eastAsia="Times New Roman" w:hAnsi="Arial" w:cs="Arial"/>
                      <w:b/>
                      <w:bCs/>
                      <w:sz w:val="20"/>
                      <w:szCs w:val="20"/>
                    </w:rPr>
                  </w:pPr>
                  <w:r>
                    <w:rPr>
                      <w:rFonts w:ascii="Arial" w:eastAsia="Times New Roman" w:hAnsi="Arial" w:cs="Arial"/>
                      <w:b/>
                      <w:bCs/>
                      <w:sz w:val="20"/>
                      <w:szCs w:val="20"/>
                    </w:rPr>
                    <w:t>Instructor</w:t>
                  </w:r>
                </w:p>
              </w:tc>
            </w:tr>
            <w:tr w:rsidR="00032126" w14:paraId="1E98A514" w14:textId="77777777" w:rsidTr="00573EE7">
              <w:trPr>
                <w:trHeight w:val="290"/>
              </w:trPr>
              <w:tc>
                <w:tcPr>
                  <w:tcW w:w="960" w:type="dxa"/>
                  <w:vAlign w:val="center"/>
                </w:tcPr>
                <w:p w14:paraId="36323E90" w14:textId="216B762A" w:rsidR="00032126" w:rsidRPr="00497663" w:rsidRDefault="00032126" w:rsidP="00573EE7">
                  <w:pPr>
                    <w:ind w:right="39"/>
                    <w:rPr>
                      <w:rFonts w:ascii="Arial" w:eastAsia="Times New Roman" w:hAnsi="Arial" w:cs="Arial"/>
                      <w:sz w:val="20"/>
                      <w:szCs w:val="20"/>
                    </w:rPr>
                  </w:pPr>
                  <w:r>
                    <w:rPr>
                      <w:rFonts w:ascii="Arial" w:eastAsia="Times New Roman" w:hAnsi="Arial" w:cs="Arial"/>
                      <w:sz w:val="20"/>
                      <w:szCs w:val="20"/>
                    </w:rPr>
                    <w:t>1</w:t>
                  </w:r>
                </w:p>
              </w:tc>
              <w:tc>
                <w:tcPr>
                  <w:tcW w:w="1870" w:type="dxa"/>
                  <w:vAlign w:val="center"/>
                </w:tcPr>
                <w:p w14:paraId="4096F20E" w14:textId="0D4E276C" w:rsidR="00032126" w:rsidRPr="00497663" w:rsidRDefault="004E7698" w:rsidP="00573EE7">
                  <w:pPr>
                    <w:ind w:right="39"/>
                    <w:rPr>
                      <w:rFonts w:ascii="Arial" w:eastAsia="Times New Roman" w:hAnsi="Arial" w:cs="Arial"/>
                      <w:sz w:val="20"/>
                      <w:szCs w:val="20"/>
                    </w:rPr>
                  </w:pPr>
                  <w:r>
                    <w:rPr>
                      <w:rFonts w:ascii="Arial" w:eastAsia="Times New Roman" w:hAnsi="Arial" w:cs="Arial"/>
                      <w:sz w:val="20"/>
                      <w:szCs w:val="20"/>
                    </w:rPr>
                    <w:t xml:space="preserve">Sept </w:t>
                  </w:r>
                  <w:r w:rsidR="007D79D8">
                    <w:rPr>
                      <w:rFonts w:ascii="Arial" w:eastAsia="Times New Roman" w:hAnsi="Arial" w:cs="Arial"/>
                      <w:sz w:val="20"/>
                      <w:szCs w:val="20"/>
                    </w:rPr>
                    <w:t>8</w:t>
                  </w:r>
                  <w:r w:rsidR="00146758">
                    <w:rPr>
                      <w:rFonts w:ascii="Arial" w:eastAsia="Times New Roman" w:hAnsi="Arial" w:cs="Arial"/>
                      <w:sz w:val="20"/>
                      <w:szCs w:val="20"/>
                    </w:rPr>
                    <w:t>–</w:t>
                  </w:r>
                  <w:r>
                    <w:rPr>
                      <w:rFonts w:ascii="Arial" w:eastAsia="Times New Roman" w:hAnsi="Arial" w:cs="Arial"/>
                      <w:sz w:val="20"/>
                      <w:szCs w:val="20"/>
                    </w:rPr>
                    <w:t>1</w:t>
                  </w:r>
                  <w:r w:rsidR="00F6346D">
                    <w:rPr>
                      <w:rFonts w:ascii="Arial" w:eastAsia="Times New Roman" w:hAnsi="Arial" w:cs="Arial"/>
                      <w:sz w:val="20"/>
                      <w:szCs w:val="20"/>
                    </w:rPr>
                    <w:t>1</w:t>
                  </w:r>
                </w:p>
              </w:tc>
              <w:tc>
                <w:tcPr>
                  <w:tcW w:w="2275" w:type="dxa"/>
                  <w:vAlign w:val="center"/>
                </w:tcPr>
                <w:p w14:paraId="79D0D175" w14:textId="3695691B" w:rsidR="00077058" w:rsidRPr="00497663" w:rsidRDefault="00684B07" w:rsidP="00573EE7">
                  <w:pPr>
                    <w:ind w:right="39"/>
                    <w:rPr>
                      <w:rFonts w:ascii="Arial" w:eastAsia="Times New Roman" w:hAnsi="Arial" w:cs="Arial"/>
                      <w:sz w:val="20"/>
                      <w:szCs w:val="20"/>
                    </w:rPr>
                  </w:pPr>
                  <w:r>
                    <w:rPr>
                      <w:rFonts w:ascii="Arial" w:eastAsia="Times New Roman" w:hAnsi="Arial" w:cs="Arial"/>
                      <w:sz w:val="20"/>
                      <w:szCs w:val="20"/>
                    </w:rPr>
                    <w:t>--</w:t>
                  </w:r>
                </w:p>
              </w:tc>
              <w:tc>
                <w:tcPr>
                  <w:tcW w:w="3283" w:type="dxa"/>
                  <w:vAlign w:val="center"/>
                </w:tcPr>
                <w:p w14:paraId="5B00758E" w14:textId="42D057B5" w:rsidR="00032126" w:rsidRPr="00497663" w:rsidRDefault="00684B07" w:rsidP="00573EE7">
                  <w:pPr>
                    <w:ind w:right="39"/>
                    <w:rPr>
                      <w:rFonts w:ascii="Arial" w:eastAsia="Times New Roman" w:hAnsi="Arial" w:cs="Arial"/>
                      <w:sz w:val="20"/>
                      <w:szCs w:val="20"/>
                    </w:rPr>
                  </w:pPr>
                  <w:r>
                    <w:rPr>
                      <w:rFonts w:ascii="Arial" w:eastAsia="Times New Roman" w:hAnsi="Arial" w:cs="Arial"/>
                      <w:sz w:val="20"/>
                      <w:szCs w:val="20"/>
                    </w:rPr>
                    <w:t>--</w:t>
                  </w:r>
                </w:p>
              </w:tc>
            </w:tr>
            <w:tr w:rsidR="00684B07" w14:paraId="796AA3C2" w14:textId="77777777" w:rsidTr="00573EE7">
              <w:trPr>
                <w:trHeight w:val="271"/>
              </w:trPr>
              <w:tc>
                <w:tcPr>
                  <w:tcW w:w="960" w:type="dxa"/>
                  <w:vAlign w:val="center"/>
                </w:tcPr>
                <w:p w14:paraId="7DE86495" w14:textId="32A0DC5C"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2</w:t>
                  </w:r>
                </w:p>
              </w:tc>
              <w:tc>
                <w:tcPr>
                  <w:tcW w:w="1870" w:type="dxa"/>
                  <w:vAlign w:val="center"/>
                </w:tcPr>
                <w:p w14:paraId="576792E7" w14:textId="437E2CF3"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Sept 12–18</w:t>
                  </w:r>
                </w:p>
              </w:tc>
              <w:tc>
                <w:tcPr>
                  <w:tcW w:w="2275" w:type="dxa"/>
                  <w:vAlign w:val="center"/>
                </w:tcPr>
                <w:p w14:paraId="3B7B7B9D" w14:textId="301D3B0B"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Orientation; The first hallmarks of Cancer</w:t>
                  </w:r>
                </w:p>
              </w:tc>
              <w:tc>
                <w:tcPr>
                  <w:tcW w:w="3283" w:type="dxa"/>
                  <w:vAlign w:val="center"/>
                </w:tcPr>
                <w:p w14:paraId="0B420BC2" w14:textId="393B2209"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 xml:space="preserve">Dr. </w:t>
                  </w:r>
                  <w:r>
                    <w:rPr>
                      <w:rFonts w:ascii="Arial" w:eastAsia="Times New Roman" w:hAnsi="Arial" w:cs="Arial"/>
                      <w:sz w:val="20"/>
                      <w:szCs w:val="20"/>
                    </w:rPr>
                    <w:t>MT Hallett</w:t>
                  </w:r>
                </w:p>
              </w:tc>
            </w:tr>
            <w:tr w:rsidR="00684B07" w14:paraId="0CF7AE33" w14:textId="77777777" w:rsidTr="00573EE7">
              <w:trPr>
                <w:trHeight w:val="290"/>
              </w:trPr>
              <w:tc>
                <w:tcPr>
                  <w:tcW w:w="960" w:type="dxa"/>
                  <w:vAlign w:val="center"/>
                </w:tcPr>
                <w:p w14:paraId="4053BE9A" w14:textId="60328A9D"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3</w:t>
                  </w:r>
                </w:p>
              </w:tc>
              <w:tc>
                <w:tcPr>
                  <w:tcW w:w="1870" w:type="dxa"/>
                  <w:vAlign w:val="center"/>
                </w:tcPr>
                <w:p w14:paraId="67C3EA1E" w14:textId="45E9DBFA"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Sept 19–25</w:t>
                  </w:r>
                </w:p>
              </w:tc>
              <w:tc>
                <w:tcPr>
                  <w:tcW w:w="2275" w:type="dxa"/>
                  <w:vAlign w:val="center"/>
                </w:tcPr>
                <w:p w14:paraId="61F9685F" w14:textId="791DB54F"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Next generation hallmarks</w:t>
                  </w:r>
                  <w:r>
                    <w:rPr>
                      <w:rFonts w:ascii="Arial" w:eastAsia="Times New Roman" w:hAnsi="Arial" w:cs="Arial"/>
                      <w:sz w:val="20"/>
                      <w:szCs w:val="20"/>
                    </w:rPr>
                    <w:t>/</w:t>
                  </w:r>
                  <w:r>
                    <w:rPr>
                      <w:rFonts w:ascii="Arial" w:eastAsia="Times New Roman" w:hAnsi="Arial" w:cs="Arial"/>
                      <w:sz w:val="20"/>
                      <w:szCs w:val="20"/>
                    </w:rPr>
                    <w:t>new directions</w:t>
                  </w:r>
                  <w:r>
                    <w:rPr>
                      <w:rFonts w:ascii="Arial" w:eastAsia="Times New Roman" w:hAnsi="Arial" w:cs="Arial"/>
                      <w:sz w:val="20"/>
                      <w:szCs w:val="20"/>
                    </w:rPr>
                    <w:t>: pathways, microenvironments, systemic responses</w:t>
                  </w:r>
                </w:p>
              </w:tc>
              <w:tc>
                <w:tcPr>
                  <w:tcW w:w="3283" w:type="dxa"/>
                  <w:vAlign w:val="center"/>
                </w:tcPr>
                <w:p w14:paraId="3825FECC" w14:textId="6ACDADFC"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 xml:space="preserve">Dr. </w:t>
                  </w:r>
                  <w:r>
                    <w:rPr>
                      <w:rFonts w:ascii="Arial" w:eastAsia="Times New Roman" w:hAnsi="Arial" w:cs="Arial"/>
                      <w:sz w:val="20"/>
                      <w:szCs w:val="20"/>
                    </w:rPr>
                    <w:t>MT Hallett</w:t>
                  </w:r>
                </w:p>
              </w:tc>
            </w:tr>
            <w:tr w:rsidR="00684B07" w14:paraId="305625E3" w14:textId="77777777" w:rsidTr="00573EE7">
              <w:trPr>
                <w:trHeight w:val="271"/>
              </w:trPr>
              <w:tc>
                <w:tcPr>
                  <w:tcW w:w="960" w:type="dxa"/>
                  <w:vAlign w:val="center"/>
                </w:tcPr>
                <w:p w14:paraId="19E2397D" w14:textId="0DFC9709"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4</w:t>
                  </w:r>
                </w:p>
              </w:tc>
              <w:tc>
                <w:tcPr>
                  <w:tcW w:w="1870" w:type="dxa"/>
                  <w:vAlign w:val="center"/>
                </w:tcPr>
                <w:p w14:paraId="16C4307A" w14:textId="1BDD7E3D"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Sept 26–Oct 2</w:t>
                  </w:r>
                </w:p>
              </w:tc>
              <w:tc>
                <w:tcPr>
                  <w:tcW w:w="2275" w:type="dxa"/>
                  <w:vAlign w:val="center"/>
                </w:tcPr>
                <w:p w14:paraId="7F847768" w14:textId="5D8E8263"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How genomic events drive</w:t>
                  </w:r>
                  <w:r>
                    <w:rPr>
                      <w:rFonts w:ascii="Arial" w:eastAsia="Times New Roman" w:hAnsi="Arial" w:cs="Arial"/>
                      <w:sz w:val="20"/>
                      <w:szCs w:val="20"/>
                    </w:rPr>
                    <w:t xml:space="preserve"> cancer</w:t>
                  </w:r>
                </w:p>
              </w:tc>
              <w:tc>
                <w:tcPr>
                  <w:tcW w:w="3283" w:type="dxa"/>
                  <w:vAlign w:val="center"/>
                </w:tcPr>
                <w:p w14:paraId="17E5CEBD" w14:textId="1211F937"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 xml:space="preserve">Dr. </w:t>
                  </w:r>
                  <w:r>
                    <w:rPr>
                      <w:rFonts w:ascii="Arial" w:eastAsia="Times New Roman" w:hAnsi="Arial" w:cs="Arial"/>
                      <w:sz w:val="20"/>
                      <w:szCs w:val="20"/>
                    </w:rPr>
                    <w:t>MT Hallett</w:t>
                  </w:r>
                </w:p>
              </w:tc>
            </w:tr>
            <w:tr w:rsidR="00684B07" w14:paraId="6B3B90AC" w14:textId="77777777" w:rsidTr="00573EE7">
              <w:trPr>
                <w:trHeight w:val="290"/>
              </w:trPr>
              <w:tc>
                <w:tcPr>
                  <w:tcW w:w="960" w:type="dxa"/>
                  <w:vAlign w:val="center"/>
                </w:tcPr>
                <w:p w14:paraId="00493262" w14:textId="2E3ADA42"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5</w:t>
                  </w:r>
                </w:p>
              </w:tc>
              <w:tc>
                <w:tcPr>
                  <w:tcW w:w="1870" w:type="dxa"/>
                  <w:vAlign w:val="center"/>
                </w:tcPr>
                <w:p w14:paraId="131E7DDF" w14:textId="0E4D64EB"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Oct 3–9</w:t>
                  </w:r>
                </w:p>
              </w:tc>
              <w:tc>
                <w:tcPr>
                  <w:tcW w:w="2275" w:type="dxa"/>
                  <w:vAlign w:val="center"/>
                </w:tcPr>
                <w:p w14:paraId="13CF8432" w14:textId="71D9EBAE" w:rsidR="00684B07" w:rsidRPr="00684B07" w:rsidRDefault="00684B07" w:rsidP="00684B07">
                  <w:pPr>
                    <w:rPr>
                      <w:rFonts w:ascii="Arial" w:hAnsi="Arial" w:cs="Arial"/>
                      <w:sz w:val="20"/>
                      <w:szCs w:val="20"/>
                    </w:rPr>
                  </w:pPr>
                  <w:r w:rsidRPr="00684B07">
                    <w:rPr>
                      <w:rFonts w:ascii="Arial" w:hAnsi="Arial" w:cs="Arial"/>
                      <w:color w:val="1B1533"/>
                      <w:sz w:val="20"/>
                      <w:szCs w:val="20"/>
                      <w:shd w:val="clear" w:color="auto" w:fill="FFFFFF"/>
                    </w:rPr>
                    <w:t>Genetic events that affect the immune system and</w:t>
                  </w:r>
                  <w:r w:rsidRPr="00684B07">
                    <w:rPr>
                      <w:rFonts w:ascii="Arial" w:hAnsi="Arial" w:cs="Arial"/>
                      <w:color w:val="1B1533"/>
                      <w:sz w:val="20"/>
                      <w:szCs w:val="20"/>
                      <w:shd w:val="clear" w:color="auto" w:fill="FFFFFF"/>
                    </w:rPr>
                    <w:t xml:space="preserve"> </w:t>
                  </w:r>
                  <w:r w:rsidRPr="00684B07">
                    <w:rPr>
                      <w:rFonts w:ascii="Arial" w:hAnsi="Arial" w:cs="Arial"/>
                      <w:color w:val="1B1533"/>
                      <w:sz w:val="20"/>
                      <w:szCs w:val="20"/>
                      <w:shd w:val="clear" w:color="auto" w:fill="FFFFFF"/>
                    </w:rPr>
                    <w:t>leukemia</w:t>
                  </w:r>
                </w:p>
              </w:tc>
              <w:tc>
                <w:tcPr>
                  <w:tcW w:w="3283" w:type="dxa"/>
                  <w:vAlign w:val="center"/>
                </w:tcPr>
                <w:p w14:paraId="1B0F2C24" w14:textId="360CD9E9"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 xml:space="preserve">Dr. R </w:t>
                  </w:r>
                  <w:proofErr w:type="spellStart"/>
                  <w:r>
                    <w:rPr>
                      <w:rFonts w:ascii="Arial" w:eastAsia="Times New Roman" w:hAnsi="Arial" w:cs="Arial"/>
                      <w:sz w:val="20"/>
                      <w:szCs w:val="20"/>
                    </w:rPr>
                    <w:t>DeKoter</w:t>
                  </w:r>
                  <w:proofErr w:type="spellEnd"/>
                </w:p>
              </w:tc>
            </w:tr>
            <w:tr w:rsidR="00684B07" w14:paraId="4AFFF16C" w14:textId="77777777" w:rsidTr="00573EE7">
              <w:trPr>
                <w:trHeight w:val="271"/>
              </w:trPr>
              <w:tc>
                <w:tcPr>
                  <w:tcW w:w="960" w:type="dxa"/>
                  <w:vAlign w:val="center"/>
                </w:tcPr>
                <w:p w14:paraId="5338B6EF" w14:textId="22D3F357"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6</w:t>
                  </w:r>
                </w:p>
              </w:tc>
              <w:tc>
                <w:tcPr>
                  <w:tcW w:w="1870" w:type="dxa"/>
                  <w:vAlign w:val="center"/>
                </w:tcPr>
                <w:p w14:paraId="41CECE22" w14:textId="58A4E4C9"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Oct 10–16</w:t>
                  </w:r>
                </w:p>
              </w:tc>
              <w:tc>
                <w:tcPr>
                  <w:tcW w:w="2275" w:type="dxa"/>
                  <w:vAlign w:val="center"/>
                </w:tcPr>
                <w:p w14:paraId="35C6C9FD" w14:textId="0426EB14"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Modern tools for exploring cancer</w:t>
                  </w:r>
                </w:p>
              </w:tc>
              <w:tc>
                <w:tcPr>
                  <w:tcW w:w="3283" w:type="dxa"/>
                  <w:vAlign w:val="center"/>
                </w:tcPr>
                <w:p w14:paraId="263FCE5F" w14:textId="7494B513"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Dr. MT Hallett</w:t>
                  </w:r>
                </w:p>
              </w:tc>
            </w:tr>
            <w:tr w:rsidR="00684B07" w14:paraId="67720BE7" w14:textId="77777777" w:rsidTr="00573EE7">
              <w:trPr>
                <w:trHeight w:val="290"/>
              </w:trPr>
              <w:tc>
                <w:tcPr>
                  <w:tcW w:w="960" w:type="dxa"/>
                  <w:vAlign w:val="center"/>
                </w:tcPr>
                <w:p w14:paraId="69C7C1E6" w14:textId="382B1085"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7</w:t>
                  </w:r>
                </w:p>
              </w:tc>
              <w:tc>
                <w:tcPr>
                  <w:tcW w:w="1870" w:type="dxa"/>
                  <w:vAlign w:val="center"/>
                </w:tcPr>
                <w:p w14:paraId="2F669249" w14:textId="107B5A5F"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Oct 17–23</w:t>
                  </w:r>
                </w:p>
              </w:tc>
              <w:tc>
                <w:tcPr>
                  <w:tcW w:w="2275" w:type="dxa"/>
                  <w:vAlign w:val="center"/>
                </w:tcPr>
                <w:p w14:paraId="194CB609" w14:textId="77777777" w:rsidR="00A06AD4" w:rsidRPr="00A06AD4" w:rsidRDefault="00A06AD4" w:rsidP="00A06AD4">
                  <w:pPr>
                    <w:rPr>
                      <w:rFonts w:ascii="Arial" w:hAnsi="Arial" w:cs="Arial"/>
                      <w:sz w:val="20"/>
                      <w:szCs w:val="20"/>
                    </w:rPr>
                  </w:pPr>
                  <w:r w:rsidRPr="00A06AD4">
                    <w:rPr>
                      <w:rFonts w:ascii="Arial" w:hAnsi="Arial" w:cs="Arial"/>
                      <w:color w:val="1B1533"/>
                      <w:sz w:val="20"/>
                      <w:szCs w:val="20"/>
                      <w:shd w:val="clear" w:color="auto" w:fill="FFFFFF"/>
                    </w:rPr>
                    <w:t>Role of the lung microenvironment in mediating breast cancer metastasis</w:t>
                  </w:r>
                </w:p>
                <w:p w14:paraId="0D06CC6B" w14:textId="417ADB9A" w:rsidR="00684B07" w:rsidRPr="00497663" w:rsidRDefault="00684B07" w:rsidP="00684B07">
                  <w:pPr>
                    <w:ind w:right="39"/>
                    <w:rPr>
                      <w:rFonts w:ascii="Arial" w:eastAsia="Times New Roman" w:hAnsi="Arial" w:cs="Arial"/>
                      <w:sz w:val="20"/>
                      <w:szCs w:val="20"/>
                    </w:rPr>
                  </w:pPr>
                </w:p>
              </w:tc>
              <w:tc>
                <w:tcPr>
                  <w:tcW w:w="3283" w:type="dxa"/>
                  <w:vAlign w:val="center"/>
                </w:tcPr>
                <w:p w14:paraId="58DCECCD" w14:textId="685E4B60" w:rsidR="00684B07" w:rsidRPr="00497663" w:rsidRDefault="00A06AD4" w:rsidP="00684B07">
                  <w:pPr>
                    <w:ind w:right="39"/>
                    <w:rPr>
                      <w:rFonts w:ascii="Arial" w:eastAsia="Times New Roman" w:hAnsi="Arial" w:cs="Arial"/>
                      <w:sz w:val="20"/>
                      <w:szCs w:val="20"/>
                    </w:rPr>
                  </w:pPr>
                  <w:r>
                    <w:rPr>
                      <w:rFonts w:ascii="Arial" w:eastAsia="Times New Roman" w:hAnsi="Arial" w:cs="Arial"/>
                      <w:sz w:val="20"/>
                      <w:szCs w:val="20"/>
                    </w:rPr>
                    <w:t xml:space="preserve">Dr. </w:t>
                  </w:r>
                  <w:proofErr w:type="gramStart"/>
                  <w:r>
                    <w:rPr>
                      <w:rFonts w:ascii="Arial" w:eastAsia="Times New Roman" w:hAnsi="Arial" w:cs="Arial"/>
                      <w:sz w:val="20"/>
                      <w:szCs w:val="20"/>
                    </w:rPr>
                    <w:t>A</w:t>
                  </w:r>
                  <w:proofErr w:type="gramEnd"/>
                  <w:r>
                    <w:rPr>
                      <w:rFonts w:ascii="Arial" w:eastAsia="Times New Roman" w:hAnsi="Arial" w:cs="Arial"/>
                      <w:sz w:val="20"/>
                      <w:szCs w:val="20"/>
                    </w:rPr>
                    <w:t xml:space="preserve"> Allan</w:t>
                  </w:r>
                </w:p>
              </w:tc>
            </w:tr>
            <w:tr w:rsidR="00684B07" w14:paraId="45E3D18D" w14:textId="77777777" w:rsidTr="00573EE7">
              <w:trPr>
                <w:trHeight w:val="271"/>
              </w:trPr>
              <w:tc>
                <w:tcPr>
                  <w:tcW w:w="960" w:type="dxa"/>
                  <w:vAlign w:val="center"/>
                </w:tcPr>
                <w:p w14:paraId="207BFB35" w14:textId="672595D5"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8</w:t>
                  </w:r>
                </w:p>
              </w:tc>
              <w:tc>
                <w:tcPr>
                  <w:tcW w:w="1870" w:type="dxa"/>
                  <w:vAlign w:val="center"/>
                </w:tcPr>
                <w:p w14:paraId="4F60DDEB" w14:textId="3ED99E8B"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Oct 24–Oct 30</w:t>
                  </w:r>
                </w:p>
              </w:tc>
              <w:tc>
                <w:tcPr>
                  <w:tcW w:w="2275" w:type="dxa"/>
                  <w:vAlign w:val="center"/>
                </w:tcPr>
                <w:p w14:paraId="522E6D04" w14:textId="2D908248" w:rsidR="00684B07" w:rsidRPr="00497663" w:rsidRDefault="00A06AD4" w:rsidP="00684B07">
                  <w:pPr>
                    <w:ind w:right="39"/>
                    <w:rPr>
                      <w:rFonts w:ascii="Arial" w:eastAsia="Times New Roman" w:hAnsi="Arial" w:cs="Arial"/>
                      <w:sz w:val="20"/>
                      <w:szCs w:val="20"/>
                    </w:rPr>
                  </w:pPr>
                  <w:r>
                    <w:rPr>
                      <w:rFonts w:ascii="Arial" w:eastAsia="Times New Roman" w:hAnsi="Arial" w:cs="Arial"/>
                      <w:sz w:val="20"/>
                      <w:szCs w:val="20"/>
                    </w:rPr>
                    <w:t>MIDTERM</w:t>
                  </w:r>
                </w:p>
              </w:tc>
              <w:tc>
                <w:tcPr>
                  <w:tcW w:w="3283" w:type="dxa"/>
                  <w:vAlign w:val="center"/>
                </w:tcPr>
                <w:p w14:paraId="5A191AD4" w14:textId="77777777" w:rsidR="00684B07" w:rsidRPr="00497663" w:rsidRDefault="00684B07" w:rsidP="00684B07">
                  <w:pPr>
                    <w:ind w:right="39"/>
                    <w:rPr>
                      <w:rFonts w:ascii="Arial" w:eastAsia="Times New Roman" w:hAnsi="Arial" w:cs="Arial"/>
                      <w:sz w:val="20"/>
                      <w:szCs w:val="20"/>
                    </w:rPr>
                  </w:pPr>
                </w:p>
              </w:tc>
            </w:tr>
            <w:tr w:rsidR="00684B07" w14:paraId="03D1A0AB" w14:textId="77777777" w:rsidTr="00573EE7">
              <w:trPr>
                <w:trHeight w:val="290"/>
              </w:trPr>
              <w:tc>
                <w:tcPr>
                  <w:tcW w:w="960" w:type="dxa"/>
                  <w:vAlign w:val="center"/>
                </w:tcPr>
                <w:p w14:paraId="0BA6CC3F" w14:textId="27F1EC37"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9</w:t>
                  </w:r>
                </w:p>
              </w:tc>
              <w:tc>
                <w:tcPr>
                  <w:tcW w:w="1870" w:type="dxa"/>
                  <w:vAlign w:val="center"/>
                </w:tcPr>
                <w:p w14:paraId="18F63B6C" w14:textId="78DD974E"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Oct 31–Nov 6</w:t>
                  </w:r>
                </w:p>
              </w:tc>
              <w:tc>
                <w:tcPr>
                  <w:tcW w:w="2275" w:type="dxa"/>
                  <w:vAlign w:val="center"/>
                </w:tcPr>
                <w:p w14:paraId="395260FD" w14:textId="7940D41B"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Reading Week</w:t>
                  </w:r>
                </w:p>
              </w:tc>
              <w:tc>
                <w:tcPr>
                  <w:tcW w:w="3283" w:type="dxa"/>
                  <w:vAlign w:val="center"/>
                </w:tcPr>
                <w:p w14:paraId="285F8E6F" w14:textId="64CCD50A"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N/A</w:t>
                  </w:r>
                </w:p>
              </w:tc>
            </w:tr>
            <w:tr w:rsidR="00684B07" w14:paraId="411748D7" w14:textId="77777777" w:rsidTr="00573EE7">
              <w:trPr>
                <w:trHeight w:val="271"/>
              </w:trPr>
              <w:tc>
                <w:tcPr>
                  <w:tcW w:w="960" w:type="dxa"/>
                  <w:vAlign w:val="center"/>
                </w:tcPr>
                <w:p w14:paraId="4CCB8F10" w14:textId="1B82BE19"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10</w:t>
                  </w:r>
                </w:p>
              </w:tc>
              <w:tc>
                <w:tcPr>
                  <w:tcW w:w="1870" w:type="dxa"/>
                  <w:vAlign w:val="center"/>
                </w:tcPr>
                <w:p w14:paraId="383C3786" w14:textId="6837E105"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Nov 7–13</w:t>
                  </w:r>
                </w:p>
              </w:tc>
              <w:tc>
                <w:tcPr>
                  <w:tcW w:w="2275" w:type="dxa"/>
                  <w:vAlign w:val="center"/>
                </w:tcPr>
                <w:p w14:paraId="792AD9EE" w14:textId="73FE1845" w:rsidR="00684B07" w:rsidRPr="00497663" w:rsidRDefault="00A06AD4" w:rsidP="00684B07">
                  <w:pPr>
                    <w:ind w:right="39"/>
                    <w:rPr>
                      <w:rFonts w:ascii="Arial" w:eastAsia="Times New Roman" w:hAnsi="Arial" w:cs="Arial"/>
                      <w:sz w:val="20"/>
                      <w:szCs w:val="20"/>
                    </w:rPr>
                  </w:pPr>
                  <w:r>
                    <w:rPr>
                      <w:rFonts w:ascii="Arial" w:eastAsia="Times New Roman" w:hAnsi="Arial" w:cs="Arial"/>
                      <w:sz w:val="20"/>
                      <w:szCs w:val="20"/>
                    </w:rPr>
                    <w:t xml:space="preserve">Mutations and </w:t>
                  </w:r>
                  <w:proofErr w:type="spellStart"/>
                  <w:r>
                    <w:rPr>
                      <w:rFonts w:ascii="Arial" w:eastAsia="Times New Roman" w:hAnsi="Arial" w:cs="Arial"/>
                      <w:sz w:val="20"/>
                      <w:szCs w:val="20"/>
                    </w:rPr>
                    <w:t>microenvirionmnet</w:t>
                  </w:r>
                  <w:proofErr w:type="spellEnd"/>
                  <w:r>
                    <w:rPr>
                      <w:rFonts w:ascii="Arial" w:eastAsia="Times New Roman" w:hAnsi="Arial" w:cs="Arial"/>
                      <w:sz w:val="20"/>
                      <w:szCs w:val="20"/>
                    </w:rPr>
                    <w:t xml:space="preserve"> in tumor initiation</w:t>
                  </w:r>
                </w:p>
              </w:tc>
              <w:tc>
                <w:tcPr>
                  <w:tcW w:w="3283" w:type="dxa"/>
                  <w:vAlign w:val="center"/>
                </w:tcPr>
                <w:p w14:paraId="7BF77FE2" w14:textId="675407B3" w:rsidR="00684B07" w:rsidRPr="00497663" w:rsidRDefault="00A06AD4" w:rsidP="00684B07">
                  <w:pPr>
                    <w:ind w:right="39"/>
                    <w:rPr>
                      <w:rFonts w:ascii="Arial" w:eastAsia="Times New Roman" w:hAnsi="Arial" w:cs="Arial"/>
                      <w:sz w:val="20"/>
                      <w:szCs w:val="20"/>
                    </w:rPr>
                  </w:pPr>
                  <w:r>
                    <w:rPr>
                      <w:rFonts w:ascii="Arial" w:eastAsia="Times New Roman" w:hAnsi="Arial" w:cs="Arial"/>
                      <w:sz w:val="20"/>
                      <w:szCs w:val="20"/>
                    </w:rPr>
                    <w:t>Dr. Eva Turley</w:t>
                  </w:r>
                </w:p>
              </w:tc>
            </w:tr>
            <w:tr w:rsidR="00684B07" w14:paraId="23902F22" w14:textId="77777777" w:rsidTr="00573EE7">
              <w:trPr>
                <w:trHeight w:val="290"/>
              </w:trPr>
              <w:tc>
                <w:tcPr>
                  <w:tcW w:w="960" w:type="dxa"/>
                  <w:vAlign w:val="center"/>
                </w:tcPr>
                <w:p w14:paraId="0ACE49BC" w14:textId="45B517F0"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11</w:t>
                  </w:r>
                </w:p>
              </w:tc>
              <w:tc>
                <w:tcPr>
                  <w:tcW w:w="1870" w:type="dxa"/>
                  <w:vAlign w:val="center"/>
                </w:tcPr>
                <w:p w14:paraId="26EF78A1" w14:textId="4E11575E"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Nov 14–20</w:t>
                  </w:r>
                </w:p>
              </w:tc>
              <w:tc>
                <w:tcPr>
                  <w:tcW w:w="2275" w:type="dxa"/>
                  <w:vAlign w:val="center"/>
                </w:tcPr>
                <w:p w14:paraId="4BF38F54" w14:textId="6DF88C1D" w:rsidR="00684B07" w:rsidRPr="00497663" w:rsidRDefault="00A06AD4" w:rsidP="00684B07">
                  <w:pPr>
                    <w:ind w:right="39"/>
                    <w:rPr>
                      <w:rFonts w:ascii="Arial" w:eastAsia="Times New Roman" w:hAnsi="Arial" w:cs="Arial"/>
                      <w:sz w:val="20"/>
                      <w:szCs w:val="20"/>
                    </w:rPr>
                  </w:pPr>
                  <w:r>
                    <w:rPr>
                      <w:rFonts w:ascii="Arial" w:eastAsia="Times New Roman" w:hAnsi="Arial" w:cs="Arial"/>
                      <w:sz w:val="20"/>
                      <w:szCs w:val="20"/>
                    </w:rPr>
                    <w:t xml:space="preserve">Interactions between a tumor and the patient microbiome and systemic response </w:t>
                  </w:r>
                </w:p>
              </w:tc>
              <w:tc>
                <w:tcPr>
                  <w:tcW w:w="3283" w:type="dxa"/>
                  <w:vAlign w:val="center"/>
                </w:tcPr>
                <w:p w14:paraId="59CE775C" w14:textId="09DC85B3" w:rsidR="00684B07" w:rsidRPr="00497663" w:rsidRDefault="00A06AD4" w:rsidP="00684B07">
                  <w:pPr>
                    <w:ind w:right="39"/>
                    <w:rPr>
                      <w:rFonts w:ascii="Arial" w:eastAsia="Times New Roman" w:hAnsi="Arial" w:cs="Arial"/>
                      <w:sz w:val="20"/>
                      <w:szCs w:val="20"/>
                    </w:rPr>
                  </w:pPr>
                  <w:r>
                    <w:rPr>
                      <w:rFonts w:ascii="Arial" w:eastAsia="Times New Roman" w:hAnsi="Arial" w:cs="Arial"/>
                      <w:sz w:val="20"/>
                      <w:szCs w:val="20"/>
                    </w:rPr>
                    <w:t xml:space="preserve">Dr. V </w:t>
                  </w:r>
                  <w:proofErr w:type="spellStart"/>
                  <w:r>
                    <w:rPr>
                      <w:rFonts w:ascii="Arial" w:eastAsia="Times New Roman" w:hAnsi="Arial" w:cs="Arial"/>
                      <w:sz w:val="20"/>
                      <w:szCs w:val="20"/>
                    </w:rPr>
                    <w:t>Dumeaux</w:t>
                  </w:r>
                  <w:proofErr w:type="spellEnd"/>
                </w:p>
              </w:tc>
            </w:tr>
            <w:tr w:rsidR="00684B07" w14:paraId="03B1F459" w14:textId="77777777" w:rsidTr="00573EE7">
              <w:trPr>
                <w:trHeight w:val="271"/>
              </w:trPr>
              <w:tc>
                <w:tcPr>
                  <w:tcW w:w="960" w:type="dxa"/>
                  <w:vAlign w:val="center"/>
                </w:tcPr>
                <w:p w14:paraId="0BCB5516" w14:textId="4F142713"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12</w:t>
                  </w:r>
                </w:p>
              </w:tc>
              <w:tc>
                <w:tcPr>
                  <w:tcW w:w="1870" w:type="dxa"/>
                  <w:vAlign w:val="center"/>
                </w:tcPr>
                <w:p w14:paraId="128BD1C9" w14:textId="6EEF9F71"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Nov 21–27</w:t>
                  </w:r>
                </w:p>
              </w:tc>
              <w:tc>
                <w:tcPr>
                  <w:tcW w:w="2275" w:type="dxa"/>
                  <w:vAlign w:val="center"/>
                </w:tcPr>
                <w:p w14:paraId="18FBC69E" w14:textId="11D3268F" w:rsidR="00684B07" w:rsidRPr="00497663" w:rsidRDefault="00A06AD4" w:rsidP="00684B07">
                  <w:pPr>
                    <w:ind w:right="39"/>
                    <w:rPr>
                      <w:rFonts w:ascii="Arial" w:eastAsia="Times New Roman" w:hAnsi="Arial" w:cs="Arial"/>
                      <w:sz w:val="20"/>
                      <w:szCs w:val="20"/>
                    </w:rPr>
                  </w:pPr>
                  <w:r>
                    <w:rPr>
                      <w:rFonts w:ascii="Arial" w:eastAsia="Times New Roman" w:hAnsi="Arial" w:cs="Arial"/>
                      <w:sz w:val="20"/>
                      <w:szCs w:val="20"/>
                    </w:rPr>
                    <w:t>DNA repair and genome instability</w:t>
                  </w:r>
                </w:p>
              </w:tc>
              <w:tc>
                <w:tcPr>
                  <w:tcW w:w="3283" w:type="dxa"/>
                  <w:vAlign w:val="center"/>
                </w:tcPr>
                <w:p w14:paraId="0DFF5087" w14:textId="1CD08C8A" w:rsidR="00684B07" w:rsidRPr="00497663" w:rsidRDefault="00A06AD4" w:rsidP="00684B07">
                  <w:pPr>
                    <w:ind w:right="39"/>
                    <w:rPr>
                      <w:rFonts w:ascii="Arial" w:eastAsia="Times New Roman" w:hAnsi="Arial" w:cs="Arial"/>
                      <w:sz w:val="20"/>
                      <w:szCs w:val="20"/>
                    </w:rPr>
                  </w:pPr>
                  <w:r>
                    <w:rPr>
                      <w:rFonts w:ascii="Arial" w:eastAsia="Times New Roman" w:hAnsi="Arial" w:cs="Arial"/>
                      <w:sz w:val="20"/>
                      <w:szCs w:val="20"/>
                    </w:rPr>
                    <w:t xml:space="preserve">Dr. C </w:t>
                  </w:r>
                  <w:proofErr w:type="spellStart"/>
                  <w:r>
                    <w:rPr>
                      <w:rFonts w:ascii="Arial" w:eastAsia="Times New Roman" w:hAnsi="Arial" w:cs="Arial"/>
                      <w:sz w:val="20"/>
                      <w:szCs w:val="20"/>
                    </w:rPr>
                    <w:t>Shild</w:t>
                  </w:r>
                  <w:proofErr w:type="spellEnd"/>
                  <w:r>
                    <w:rPr>
                      <w:rFonts w:ascii="Arial" w:eastAsia="Times New Roman" w:hAnsi="Arial" w:cs="Arial"/>
                      <w:sz w:val="20"/>
                      <w:szCs w:val="20"/>
                    </w:rPr>
                    <w:t>-Poulter</w:t>
                  </w:r>
                </w:p>
              </w:tc>
            </w:tr>
            <w:tr w:rsidR="00684B07" w14:paraId="60166C76" w14:textId="77777777" w:rsidTr="00573EE7">
              <w:trPr>
                <w:trHeight w:val="290"/>
              </w:trPr>
              <w:tc>
                <w:tcPr>
                  <w:tcW w:w="960" w:type="dxa"/>
                  <w:vAlign w:val="center"/>
                </w:tcPr>
                <w:p w14:paraId="4A041EDA" w14:textId="545C99E7"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13</w:t>
                  </w:r>
                </w:p>
              </w:tc>
              <w:tc>
                <w:tcPr>
                  <w:tcW w:w="1870" w:type="dxa"/>
                  <w:vAlign w:val="center"/>
                </w:tcPr>
                <w:p w14:paraId="1B206A83" w14:textId="5294B36B"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Nov 28–Dec 4</w:t>
                  </w:r>
                </w:p>
              </w:tc>
              <w:tc>
                <w:tcPr>
                  <w:tcW w:w="2275" w:type="dxa"/>
                  <w:vAlign w:val="center"/>
                </w:tcPr>
                <w:p w14:paraId="45A2EAD9" w14:textId="6DE11F6B" w:rsidR="00684B07" w:rsidRPr="00497663" w:rsidRDefault="00A06AD4" w:rsidP="00684B07">
                  <w:pPr>
                    <w:ind w:right="39"/>
                    <w:rPr>
                      <w:rFonts w:ascii="Arial" w:eastAsia="Times New Roman" w:hAnsi="Arial" w:cs="Arial"/>
                      <w:sz w:val="20"/>
                      <w:szCs w:val="20"/>
                    </w:rPr>
                  </w:pPr>
                  <w:r>
                    <w:rPr>
                      <w:rFonts w:ascii="Arial" w:eastAsia="Times New Roman" w:hAnsi="Arial" w:cs="Arial"/>
                      <w:sz w:val="20"/>
                      <w:szCs w:val="20"/>
                    </w:rPr>
                    <w:t>The role of stem and progenitor cells in tumor progression and subtype differentiation</w:t>
                  </w:r>
                </w:p>
              </w:tc>
              <w:tc>
                <w:tcPr>
                  <w:tcW w:w="3283" w:type="dxa"/>
                  <w:vAlign w:val="center"/>
                </w:tcPr>
                <w:p w14:paraId="161856B5" w14:textId="14F6EBE1" w:rsidR="00684B07" w:rsidRPr="00497663" w:rsidRDefault="00A06AD4" w:rsidP="00684B07">
                  <w:pPr>
                    <w:ind w:right="39"/>
                    <w:rPr>
                      <w:rFonts w:ascii="Arial" w:eastAsia="Times New Roman" w:hAnsi="Arial" w:cs="Arial"/>
                      <w:sz w:val="20"/>
                      <w:szCs w:val="20"/>
                    </w:rPr>
                  </w:pPr>
                  <w:r>
                    <w:rPr>
                      <w:rFonts w:ascii="Arial" w:eastAsia="Times New Roman" w:hAnsi="Arial" w:cs="Arial"/>
                      <w:sz w:val="20"/>
                      <w:szCs w:val="20"/>
                    </w:rPr>
                    <w:t>Dr. MT Hallett</w:t>
                  </w:r>
                </w:p>
              </w:tc>
            </w:tr>
            <w:tr w:rsidR="00684B07" w14:paraId="4A37F84F" w14:textId="77777777" w:rsidTr="00573EE7">
              <w:trPr>
                <w:trHeight w:val="271"/>
              </w:trPr>
              <w:tc>
                <w:tcPr>
                  <w:tcW w:w="960" w:type="dxa"/>
                  <w:vAlign w:val="center"/>
                </w:tcPr>
                <w:p w14:paraId="2C794D90" w14:textId="0B33C617"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14</w:t>
                  </w:r>
                </w:p>
              </w:tc>
              <w:tc>
                <w:tcPr>
                  <w:tcW w:w="1870" w:type="dxa"/>
                  <w:vAlign w:val="center"/>
                </w:tcPr>
                <w:p w14:paraId="44A14D4D" w14:textId="6902E955" w:rsidR="00684B07" w:rsidRPr="00497663" w:rsidRDefault="00684B07" w:rsidP="00684B07">
                  <w:pPr>
                    <w:ind w:right="39"/>
                    <w:rPr>
                      <w:rFonts w:ascii="Arial" w:eastAsia="Times New Roman" w:hAnsi="Arial" w:cs="Arial"/>
                      <w:sz w:val="20"/>
                      <w:szCs w:val="20"/>
                    </w:rPr>
                  </w:pPr>
                  <w:r>
                    <w:rPr>
                      <w:rFonts w:ascii="Arial" w:eastAsia="Times New Roman" w:hAnsi="Arial" w:cs="Arial"/>
                      <w:sz w:val="20"/>
                      <w:szCs w:val="20"/>
                    </w:rPr>
                    <w:t xml:space="preserve">Dec 5–8 </w:t>
                  </w:r>
                </w:p>
              </w:tc>
              <w:tc>
                <w:tcPr>
                  <w:tcW w:w="2275" w:type="dxa"/>
                  <w:vAlign w:val="center"/>
                </w:tcPr>
                <w:p w14:paraId="7B1F6174" w14:textId="6546A237" w:rsidR="00684B07" w:rsidRPr="00497663" w:rsidRDefault="00A06AD4" w:rsidP="00684B07">
                  <w:pPr>
                    <w:ind w:right="39"/>
                    <w:rPr>
                      <w:rFonts w:ascii="Arial" w:eastAsia="Times New Roman" w:hAnsi="Arial" w:cs="Arial"/>
                      <w:sz w:val="20"/>
                      <w:szCs w:val="20"/>
                    </w:rPr>
                  </w:pPr>
                  <w:r>
                    <w:rPr>
                      <w:rFonts w:ascii="Arial" w:eastAsia="Times New Roman" w:hAnsi="Arial" w:cs="Arial"/>
                      <w:sz w:val="20"/>
                      <w:szCs w:val="20"/>
                    </w:rPr>
                    <w:t>Cancer Immunotherapy</w:t>
                  </w:r>
                </w:p>
              </w:tc>
              <w:tc>
                <w:tcPr>
                  <w:tcW w:w="3283" w:type="dxa"/>
                  <w:vAlign w:val="center"/>
                </w:tcPr>
                <w:p w14:paraId="7DEAA136" w14:textId="283887E0" w:rsidR="00684B07" w:rsidRPr="00497663" w:rsidRDefault="00A06AD4" w:rsidP="00684B07">
                  <w:pPr>
                    <w:ind w:right="39"/>
                    <w:rPr>
                      <w:rFonts w:ascii="Arial" w:eastAsia="Times New Roman" w:hAnsi="Arial" w:cs="Arial"/>
                      <w:sz w:val="20"/>
                      <w:szCs w:val="20"/>
                    </w:rPr>
                  </w:pPr>
                  <w:r>
                    <w:rPr>
                      <w:rFonts w:ascii="Arial" w:eastAsia="Times New Roman" w:hAnsi="Arial" w:cs="Arial"/>
                      <w:sz w:val="20"/>
                      <w:szCs w:val="20"/>
                    </w:rPr>
                    <w:t>Dr. KP Lu</w:t>
                  </w:r>
                </w:p>
              </w:tc>
            </w:tr>
          </w:tbl>
          <w:p w14:paraId="27C2A36A" w14:textId="77777777" w:rsidR="00497663" w:rsidRDefault="00497663" w:rsidP="002051D4">
            <w:pPr>
              <w:ind w:right="39"/>
              <w:jc w:val="both"/>
              <w:rPr>
                <w:rFonts w:eastAsia="Times New Roman" w:cs="Arial"/>
                <w:sz w:val="20"/>
                <w:szCs w:val="20"/>
              </w:rPr>
            </w:pPr>
          </w:p>
        </w:tc>
      </w:tr>
    </w:tbl>
    <w:p w14:paraId="75307E26" w14:textId="562DD48A" w:rsidR="00497663" w:rsidRDefault="00497663">
      <w:pPr>
        <w:rPr>
          <w:rFonts w:ascii="Arial" w:hAnsi="Arial" w:cs="Arial"/>
          <w:b/>
          <w:sz w:val="20"/>
          <w:szCs w:val="20"/>
        </w:rPr>
      </w:pPr>
    </w:p>
    <w:p w14:paraId="2A2DB31B" w14:textId="270DE734" w:rsidR="00D447B1" w:rsidRPr="00DF2DBC" w:rsidRDefault="00D447B1">
      <w:pPr>
        <w:pStyle w:val="ListParagraph"/>
        <w:numPr>
          <w:ilvl w:val="0"/>
          <w:numId w:val="1"/>
        </w:numPr>
        <w:spacing w:before="120" w:after="120"/>
        <w:ind w:left="-142" w:right="-289" w:hanging="425"/>
        <w:rPr>
          <w:rFonts w:ascii="Arial" w:hAnsi="Arial" w:cs="Arial"/>
          <w:b/>
          <w:sz w:val="22"/>
          <w:szCs w:val="22"/>
        </w:rPr>
      </w:pPr>
      <w:commentRangeStart w:id="8"/>
      <w:r w:rsidRPr="00DF2DBC">
        <w:rPr>
          <w:rFonts w:ascii="Arial" w:hAnsi="Arial" w:cs="Arial"/>
          <w:b/>
          <w:sz w:val="22"/>
          <w:szCs w:val="22"/>
        </w:rPr>
        <w:t>Participation and Engagement</w:t>
      </w:r>
      <w:commentRangeEnd w:id="8"/>
      <w:r w:rsidR="001434A4">
        <w:rPr>
          <w:rStyle w:val="CommentReference"/>
          <w:lang w:val="en-CA"/>
        </w:rPr>
        <w:commentReference w:id="8"/>
      </w:r>
    </w:p>
    <w:tbl>
      <w:tblPr>
        <w:tblStyle w:val="TableGrid"/>
        <w:tblW w:w="1007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652"/>
      </w:tblGrid>
      <w:tr w:rsidR="00D447B1" w:rsidRPr="00956FAE" w14:paraId="2340B1ED" w14:textId="77777777" w:rsidTr="244DF058">
        <w:trPr>
          <w:trHeight w:val="1206"/>
        </w:trPr>
        <w:tc>
          <w:tcPr>
            <w:tcW w:w="1418" w:type="dxa"/>
          </w:tcPr>
          <w:p w14:paraId="363CEED2" w14:textId="77777777" w:rsidR="00D447B1" w:rsidRPr="00F60D63" w:rsidRDefault="00D447B1" w:rsidP="0036761C">
            <w:pPr>
              <w:widowControl w:val="0"/>
              <w:autoSpaceDE w:val="0"/>
              <w:autoSpaceDN w:val="0"/>
              <w:adjustRightInd w:val="0"/>
              <w:spacing w:after="240"/>
              <w:ind w:right="33"/>
              <w:rPr>
                <w:rFonts w:ascii="Cambria" w:hAnsi="Cambria" w:cs="Cambria"/>
                <w:b/>
                <w:bCs/>
                <w:sz w:val="20"/>
                <w:szCs w:val="26"/>
              </w:rPr>
            </w:pPr>
            <w:r>
              <w:rPr>
                <w:rFonts w:ascii="Cambria" w:hAnsi="Cambria" w:cs="Cambria"/>
                <w:b/>
                <w:bCs/>
                <w:noProof/>
                <w:sz w:val="20"/>
                <w:szCs w:val="26"/>
              </w:rPr>
              <w:lastRenderedPageBreak/>
              <w:drawing>
                <wp:anchor distT="0" distB="0" distL="114300" distR="114300" simplePos="0" relativeHeight="251658246" behindDoc="0" locked="0" layoutInCell="1" allowOverlap="1" wp14:anchorId="03F686FA" wp14:editId="36E1A4DA">
                  <wp:simplePos x="0" y="0"/>
                  <wp:positionH relativeFrom="column">
                    <wp:posOffset>16510</wp:posOffset>
                  </wp:positionH>
                  <wp:positionV relativeFrom="paragraph">
                    <wp:posOffset>305223</wp:posOffset>
                  </wp:positionV>
                  <wp:extent cx="707390" cy="707390"/>
                  <wp:effectExtent l="0" t="0" r="0" b="0"/>
                  <wp:wrapSquare wrapText="bothSides"/>
                  <wp:docPr id="14" name="Graphic 14" descr="Raised 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afile_4dhACh.svg"/>
                          <pic:cNvPicPr/>
                        </pic:nvPicPr>
                        <pic:blipFill>
                          <a:blip r:embed="rId37">
                            <a:extLst>
                              <a:ext uri="{96DAC541-7B7A-43D3-8B79-37D633B846F1}">
                                <asvg:svgBlip xmlns:asvg="http://schemas.microsoft.com/office/drawing/2016/SVG/main" r:embed="rId38"/>
                              </a:ext>
                            </a:extLst>
                          </a:blip>
                          <a:stretch>
                            <a:fillRect/>
                          </a:stretch>
                        </pic:blipFill>
                        <pic:spPr>
                          <a:xfrm>
                            <a:off x="0" y="0"/>
                            <a:ext cx="707390" cy="707390"/>
                          </a:xfrm>
                          <a:prstGeom prst="rect">
                            <a:avLst/>
                          </a:prstGeom>
                        </pic:spPr>
                      </pic:pic>
                    </a:graphicData>
                  </a:graphic>
                  <wp14:sizeRelH relativeFrom="page">
                    <wp14:pctWidth>0</wp14:pctWidth>
                  </wp14:sizeRelH>
                  <wp14:sizeRelV relativeFrom="page">
                    <wp14:pctHeight>0</wp14:pctHeight>
                  </wp14:sizeRelV>
                </wp:anchor>
              </w:drawing>
            </w:r>
          </w:p>
        </w:tc>
        <w:tc>
          <w:tcPr>
            <w:tcW w:w="8652" w:type="dxa"/>
          </w:tcPr>
          <w:p w14:paraId="6C39EF07" w14:textId="77777777" w:rsidR="008014A0" w:rsidRPr="00B516DD" w:rsidRDefault="008014A0">
            <w:pPr>
              <w:pStyle w:val="ListParagraph"/>
              <w:widowControl w:val="0"/>
              <w:numPr>
                <w:ilvl w:val="0"/>
                <w:numId w:val="5"/>
              </w:numPr>
              <w:autoSpaceDE w:val="0"/>
              <w:autoSpaceDN w:val="0"/>
              <w:adjustRightInd w:val="0"/>
              <w:spacing w:before="60" w:after="60"/>
              <w:ind w:left="606" w:right="34" w:hanging="425"/>
              <w:jc w:val="both"/>
              <w:rPr>
                <w:rFonts w:ascii="Arial" w:hAnsi="Arial" w:cs="Arial"/>
                <w:sz w:val="20"/>
              </w:rPr>
            </w:pPr>
            <w:r w:rsidRPr="00B516DD">
              <w:rPr>
                <w:rFonts w:ascii="Arial" w:hAnsi="Arial" w:cs="Arial"/>
                <w:sz w:val="20"/>
                <w:szCs w:val="20"/>
              </w:rPr>
              <w:t xml:space="preserve">Students are expected to participate and engage with content as much as possible </w:t>
            </w:r>
          </w:p>
          <w:p w14:paraId="32B6A0B9" w14:textId="45E0FB10" w:rsidR="008014A0" w:rsidRPr="00B516DD" w:rsidRDefault="008014A0">
            <w:pPr>
              <w:pStyle w:val="ListParagraph"/>
              <w:widowControl w:val="0"/>
              <w:numPr>
                <w:ilvl w:val="0"/>
                <w:numId w:val="4"/>
              </w:numPr>
              <w:autoSpaceDE w:val="0"/>
              <w:autoSpaceDN w:val="0"/>
              <w:adjustRightInd w:val="0"/>
              <w:spacing w:before="60" w:after="60"/>
              <w:ind w:left="605" w:right="34" w:hanging="425"/>
              <w:jc w:val="both"/>
              <w:rPr>
                <w:rFonts w:ascii="Arial" w:hAnsi="Arial" w:cs="Arial"/>
                <w:sz w:val="22"/>
                <w:szCs w:val="32"/>
              </w:rPr>
            </w:pPr>
            <w:r w:rsidRPr="00B516DD">
              <w:rPr>
                <w:rFonts w:ascii="Arial" w:hAnsi="Arial" w:cs="Arial"/>
                <w:sz w:val="20"/>
              </w:rPr>
              <w:t>Students can also participate by interacting in the forums with their peers and instructors</w:t>
            </w:r>
          </w:p>
        </w:tc>
      </w:tr>
    </w:tbl>
    <w:p w14:paraId="3421C2F2" w14:textId="77777777" w:rsidR="006D5632" w:rsidRDefault="006D5632" w:rsidP="006D5632">
      <w:pPr>
        <w:ind w:right="-567"/>
        <w:jc w:val="both"/>
        <w:rPr>
          <w:rFonts w:ascii="Arial" w:eastAsia="Times New Roman" w:hAnsi="Arial" w:cs="Arial"/>
          <w:b/>
          <w:sz w:val="20"/>
          <w:szCs w:val="20"/>
        </w:rPr>
      </w:pPr>
    </w:p>
    <w:p w14:paraId="024BBFD2" w14:textId="16CB5466" w:rsidR="006D5632" w:rsidRPr="00AD6DFA" w:rsidRDefault="006D5632">
      <w:pPr>
        <w:rPr>
          <w:rFonts w:ascii="Arial" w:hAnsi="Arial" w:cs="Arial"/>
          <w:bCs/>
          <w:sz w:val="22"/>
          <w:szCs w:val="22"/>
          <w:lang w:val="en-CA"/>
        </w:rPr>
      </w:pPr>
      <w:r>
        <w:rPr>
          <w:rFonts w:ascii="Arial" w:hAnsi="Arial" w:cs="Arial"/>
          <w:bCs/>
          <w:sz w:val="22"/>
          <w:szCs w:val="22"/>
          <w:lang w:val="en-CA"/>
        </w:rPr>
        <w:br w:type="page"/>
      </w:r>
    </w:p>
    <w:p w14:paraId="70D72EFC" w14:textId="6D55CBF6" w:rsidR="0088482F" w:rsidRPr="00DF2DBC" w:rsidRDefault="0088482F">
      <w:pPr>
        <w:pStyle w:val="ListParagraph"/>
        <w:numPr>
          <w:ilvl w:val="0"/>
          <w:numId w:val="1"/>
        </w:numPr>
        <w:ind w:left="-142" w:right="-289" w:hanging="425"/>
        <w:rPr>
          <w:rFonts w:ascii="Arial" w:eastAsia="Times New Roman" w:hAnsi="Arial" w:cs="Arial"/>
          <w:b/>
          <w:sz w:val="22"/>
          <w:szCs w:val="22"/>
        </w:rPr>
      </w:pPr>
      <w:r w:rsidRPr="00DF2DBC">
        <w:rPr>
          <w:rFonts w:ascii="Arial" w:eastAsia="Times New Roman" w:hAnsi="Arial" w:cs="Arial"/>
          <w:b/>
          <w:sz w:val="22"/>
          <w:szCs w:val="22"/>
        </w:rPr>
        <w:lastRenderedPageBreak/>
        <w:t>Evaluation</w:t>
      </w:r>
    </w:p>
    <w:tbl>
      <w:tblPr>
        <w:tblStyle w:val="TableGrid"/>
        <w:tblW w:w="100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6"/>
        <w:gridCol w:w="8619"/>
      </w:tblGrid>
      <w:tr w:rsidR="0088482F" w14:paraId="50B7F3C0" w14:textId="77777777" w:rsidTr="00BA36AF">
        <w:trPr>
          <w:trHeight w:val="1135"/>
        </w:trPr>
        <w:tc>
          <w:tcPr>
            <w:tcW w:w="1446" w:type="dxa"/>
            <w:shd w:val="clear" w:color="auto" w:fill="auto"/>
            <w:vAlign w:val="center"/>
          </w:tcPr>
          <w:p w14:paraId="0A327362" w14:textId="618C0CBB" w:rsidR="0088482F" w:rsidRPr="00FA7437" w:rsidRDefault="00F30CCC" w:rsidP="0068343C">
            <w:pPr>
              <w:tabs>
                <w:tab w:val="left" w:pos="1313"/>
              </w:tabs>
              <w:spacing w:before="100" w:beforeAutospacing="1" w:after="100" w:afterAutospacing="1"/>
              <w:ind w:left="32" w:right="-250"/>
              <w:jc w:val="center"/>
              <w:rPr>
                <w:rFonts w:eastAsia="Times New Roman" w:cs="Arial"/>
                <w:bCs/>
                <w:sz w:val="20"/>
                <w:szCs w:val="20"/>
              </w:rPr>
            </w:pPr>
            <w:r>
              <w:rPr>
                <w:rFonts w:eastAsia="Times New Roman" w:cs="Arial"/>
                <w:bCs/>
                <w:noProof/>
                <w:sz w:val="20"/>
                <w:szCs w:val="20"/>
              </w:rPr>
              <w:drawing>
                <wp:anchor distT="0" distB="0" distL="114300" distR="114300" simplePos="0" relativeHeight="251658242" behindDoc="0" locked="0" layoutInCell="1" allowOverlap="1" wp14:anchorId="54D140A4" wp14:editId="6F2E0F9B">
                  <wp:simplePos x="0" y="0"/>
                  <wp:positionH relativeFrom="column">
                    <wp:posOffset>-27940</wp:posOffset>
                  </wp:positionH>
                  <wp:positionV relativeFrom="paragraph">
                    <wp:posOffset>-771525</wp:posOffset>
                  </wp:positionV>
                  <wp:extent cx="763270" cy="763270"/>
                  <wp:effectExtent l="0" t="0" r="0" b="0"/>
                  <wp:wrapSquare wrapText="bothSides"/>
                  <wp:docPr id="5" name="Graphic 5" descr="Checklis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Ikzf2u.svg"/>
                          <pic:cNvPicPr/>
                        </pic:nvPicPr>
                        <pic:blipFill>
                          <a:blip r:embed="rId39">
                            <a:extLst>
                              <a:ext uri="{96DAC541-7B7A-43D3-8B79-37D633B846F1}">
                                <asvg:svgBlip xmlns:asvg="http://schemas.microsoft.com/office/drawing/2016/SVG/main" r:embed="rId40"/>
                              </a:ext>
                            </a:extLst>
                          </a:blip>
                          <a:stretch>
                            <a:fillRect/>
                          </a:stretch>
                        </pic:blipFill>
                        <pic:spPr>
                          <a:xfrm>
                            <a:off x="0" y="0"/>
                            <a:ext cx="763270" cy="763270"/>
                          </a:xfrm>
                          <a:prstGeom prst="rect">
                            <a:avLst/>
                          </a:prstGeom>
                        </pic:spPr>
                      </pic:pic>
                    </a:graphicData>
                  </a:graphic>
                  <wp14:sizeRelH relativeFrom="page">
                    <wp14:pctWidth>0</wp14:pctWidth>
                  </wp14:sizeRelH>
                  <wp14:sizeRelV relativeFrom="page">
                    <wp14:pctHeight>0</wp14:pctHeight>
                  </wp14:sizeRelV>
                </wp:anchor>
              </w:drawing>
            </w:r>
          </w:p>
        </w:tc>
        <w:tc>
          <w:tcPr>
            <w:tcW w:w="8619" w:type="dxa"/>
          </w:tcPr>
          <w:p w14:paraId="2969861C" w14:textId="6F95DEEC" w:rsidR="0068343C" w:rsidRDefault="0088482F" w:rsidP="0068343C">
            <w:pPr>
              <w:spacing w:before="120" w:after="120"/>
              <w:ind w:right="40"/>
              <w:jc w:val="both"/>
              <w:rPr>
                <w:rFonts w:ascii="Arial" w:eastAsia="Times New Roman" w:hAnsi="Arial" w:cs="Arial"/>
                <w:sz w:val="20"/>
                <w:szCs w:val="20"/>
              </w:rPr>
            </w:pPr>
            <w:r w:rsidRPr="00D46B91">
              <w:rPr>
                <w:rFonts w:ascii="Arial" w:eastAsia="Times New Roman" w:hAnsi="Arial" w:cs="Arial"/>
                <w:bCs/>
                <w:sz w:val="20"/>
                <w:szCs w:val="20"/>
              </w:rPr>
              <w:t xml:space="preserve">Below is the evaluation breakdown for the course. </w:t>
            </w:r>
            <w:r w:rsidR="00BF1CF7">
              <w:rPr>
                <w:rFonts w:ascii="Arial" w:eastAsia="Times New Roman" w:hAnsi="Arial" w:cs="Arial"/>
                <w:bCs/>
                <w:sz w:val="20"/>
                <w:szCs w:val="20"/>
              </w:rPr>
              <w:t xml:space="preserve">Any deviations will be </w:t>
            </w:r>
            <w:r w:rsidR="000D107F">
              <w:rPr>
                <w:rFonts w:ascii="Arial" w:eastAsia="Times New Roman" w:hAnsi="Arial" w:cs="Arial"/>
                <w:bCs/>
                <w:sz w:val="20"/>
                <w:szCs w:val="20"/>
              </w:rPr>
              <w:t>communicated.</w:t>
            </w:r>
          </w:p>
          <w:tbl>
            <w:tblPr>
              <w:tblStyle w:val="TableGrid"/>
              <w:tblW w:w="0" w:type="auto"/>
              <w:tblInd w:w="41" w:type="dxa"/>
              <w:tblLayout w:type="fixed"/>
              <w:tblLook w:val="04A0" w:firstRow="1" w:lastRow="0" w:firstColumn="1" w:lastColumn="0" w:noHBand="0" w:noVBand="1"/>
            </w:tblPr>
            <w:tblGrid>
              <w:gridCol w:w="2038"/>
              <w:gridCol w:w="2038"/>
              <w:gridCol w:w="2039"/>
              <w:gridCol w:w="2039"/>
            </w:tblGrid>
            <w:tr w:rsidR="00BC4F85" w14:paraId="541AFA0D" w14:textId="77777777" w:rsidTr="00F35004">
              <w:trPr>
                <w:trHeight w:val="229"/>
              </w:trPr>
              <w:tc>
                <w:tcPr>
                  <w:tcW w:w="2038" w:type="dxa"/>
                  <w:shd w:val="clear" w:color="auto" w:fill="F2F2F2" w:themeFill="background1" w:themeFillShade="F2"/>
                </w:tcPr>
                <w:p w14:paraId="101FD7E5" w14:textId="242A1BFE" w:rsidR="00BC4F85" w:rsidRPr="000A4A07" w:rsidRDefault="000A4A07" w:rsidP="00167E59">
                  <w:pPr>
                    <w:spacing w:before="100" w:beforeAutospacing="1" w:after="100" w:afterAutospacing="1"/>
                    <w:ind w:right="38"/>
                    <w:jc w:val="both"/>
                    <w:rPr>
                      <w:rFonts w:ascii="Arial" w:eastAsia="Times New Roman" w:hAnsi="Arial" w:cs="Arial"/>
                      <w:b/>
                      <w:bCs/>
                      <w:sz w:val="20"/>
                      <w:szCs w:val="20"/>
                    </w:rPr>
                  </w:pPr>
                  <w:r w:rsidRPr="000A4A07">
                    <w:rPr>
                      <w:rFonts w:ascii="Arial" w:eastAsia="Times New Roman" w:hAnsi="Arial" w:cs="Arial"/>
                      <w:b/>
                      <w:bCs/>
                      <w:sz w:val="20"/>
                      <w:szCs w:val="20"/>
                    </w:rPr>
                    <w:t>Assessment</w:t>
                  </w:r>
                </w:p>
              </w:tc>
              <w:tc>
                <w:tcPr>
                  <w:tcW w:w="2038" w:type="dxa"/>
                  <w:shd w:val="clear" w:color="auto" w:fill="F2F2F2" w:themeFill="background1" w:themeFillShade="F2"/>
                </w:tcPr>
                <w:p w14:paraId="30AA22AA" w14:textId="3997C24F" w:rsidR="00BC4F85" w:rsidRPr="000A4A07" w:rsidRDefault="000A4A07" w:rsidP="00167E59">
                  <w:pPr>
                    <w:spacing w:before="100" w:beforeAutospacing="1" w:after="100" w:afterAutospacing="1"/>
                    <w:ind w:right="38"/>
                    <w:jc w:val="both"/>
                    <w:rPr>
                      <w:rFonts w:ascii="Arial" w:eastAsia="Times New Roman" w:hAnsi="Arial" w:cs="Arial"/>
                      <w:b/>
                      <w:bCs/>
                      <w:sz w:val="20"/>
                      <w:szCs w:val="20"/>
                    </w:rPr>
                  </w:pPr>
                  <w:r w:rsidRPr="000A4A07">
                    <w:rPr>
                      <w:rFonts w:ascii="Arial" w:eastAsia="Times New Roman" w:hAnsi="Arial" w:cs="Arial"/>
                      <w:b/>
                      <w:bCs/>
                      <w:sz w:val="20"/>
                      <w:szCs w:val="20"/>
                    </w:rPr>
                    <w:t>Format</w:t>
                  </w:r>
                </w:p>
              </w:tc>
              <w:tc>
                <w:tcPr>
                  <w:tcW w:w="2039" w:type="dxa"/>
                  <w:shd w:val="clear" w:color="auto" w:fill="F2F2F2" w:themeFill="background1" w:themeFillShade="F2"/>
                </w:tcPr>
                <w:p w14:paraId="0A00AFA0" w14:textId="155F8FFD" w:rsidR="00BC4F85" w:rsidRPr="000A4A07" w:rsidRDefault="000A4A07" w:rsidP="00167E59">
                  <w:pPr>
                    <w:spacing w:before="100" w:beforeAutospacing="1" w:after="100" w:afterAutospacing="1"/>
                    <w:ind w:right="38"/>
                    <w:jc w:val="both"/>
                    <w:rPr>
                      <w:rFonts w:ascii="Arial" w:eastAsia="Times New Roman" w:hAnsi="Arial" w:cs="Arial"/>
                      <w:b/>
                      <w:bCs/>
                      <w:sz w:val="20"/>
                      <w:szCs w:val="20"/>
                    </w:rPr>
                  </w:pPr>
                  <w:r w:rsidRPr="000A4A07">
                    <w:rPr>
                      <w:rFonts w:ascii="Arial" w:eastAsia="Times New Roman" w:hAnsi="Arial" w:cs="Arial"/>
                      <w:b/>
                      <w:bCs/>
                      <w:sz w:val="20"/>
                      <w:szCs w:val="20"/>
                    </w:rPr>
                    <w:t>Weighting</w:t>
                  </w:r>
                </w:p>
              </w:tc>
              <w:tc>
                <w:tcPr>
                  <w:tcW w:w="2039" w:type="dxa"/>
                  <w:shd w:val="clear" w:color="auto" w:fill="F2F2F2" w:themeFill="background1" w:themeFillShade="F2"/>
                </w:tcPr>
                <w:p w14:paraId="575E34C3" w14:textId="11720D00" w:rsidR="00BC4F85" w:rsidRPr="000A4A07" w:rsidRDefault="000A4A07" w:rsidP="00167E59">
                  <w:pPr>
                    <w:spacing w:before="100" w:beforeAutospacing="1" w:after="100" w:afterAutospacing="1"/>
                    <w:ind w:right="38"/>
                    <w:jc w:val="both"/>
                    <w:rPr>
                      <w:rFonts w:ascii="Arial" w:eastAsia="Times New Roman" w:hAnsi="Arial" w:cs="Arial"/>
                      <w:b/>
                      <w:bCs/>
                      <w:sz w:val="20"/>
                      <w:szCs w:val="20"/>
                    </w:rPr>
                  </w:pPr>
                  <w:r w:rsidRPr="000A4A07">
                    <w:rPr>
                      <w:rFonts w:ascii="Arial" w:eastAsia="Times New Roman" w:hAnsi="Arial" w:cs="Arial"/>
                      <w:b/>
                      <w:bCs/>
                      <w:sz w:val="20"/>
                      <w:szCs w:val="20"/>
                    </w:rPr>
                    <w:t>Due Date</w:t>
                  </w:r>
                </w:p>
              </w:tc>
            </w:tr>
            <w:tr w:rsidR="00BC4F85" w14:paraId="19B7DEE2" w14:textId="77777777" w:rsidTr="00BB0AC2">
              <w:trPr>
                <w:trHeight w:val="245"/>
              </w:trPr>
              <w:tc>
                <w:tcPr>
                  <w:tcW w:w="2038" w:type="dxa"/>
                </w:tcPr>
                <w:p w14:paraId="29F79D11" w14:textId="79518E65" w:rsidR="00BC4F85" w:rsidRDefault="007E21E1"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Early Quiz</w:t>
                  </w:r>
                </w:p>
              </w:tc>
              <w:tc>
                <w:tcPr>
                  <w:tcW w:w="2038" w:type="dxa"/>
                </w:tcPr>
                <w:p w14:paraId="1B514E93" w14:textId="185EEFD6" w:rsidR="00BC4F85" w:rsidRDefault="007E21E1"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In class, 30 mins</w:t>
                  </w:r>
                </w:p>
              </w:tc>
              <w:tc>
                <w:tcPr>
                  <w:tcW w:w="2039" w:type="dxa"/>
                </w:tcPr>
                <w:p w14:paraId="19401620" w14:textId="7239013D" w:rsidR="00BC4F85" w:rsidRDefault="007E21E1"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5</w:t>
                  </w:r>
                </w:p>
              </w:tc>
              <w:tc>
                <w:tcPr>
                  <w:tcW w:w="2039" w:type="dxa"/>
                </w:tcPr>
                <w:p w14:paraId="4A9D905B" w14:textId="0D89AB54" w:rsidR="00BC4F85" w:rsidRDefault="008B600F"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October 4, 2022</w:t>
                  </w:r>
                </w:p>
              </w:tc>
            </w:tr>
            <w:tr w:rsidR="00BC4F85" w14:paraId="3130477B" w14:textId="77777777" w:rsidTr="00BB0AC2">
              <w:trPr>
                <w:trHeight w:val="229"/>
              </w:trPr>
              <w:tc>
                <w:tcPr>
                  <w:tcW w:w="2038" w:type="dxa"/>
                </w:tcPr>
                <w:p w14:paraId="3DEE4630" w14:textId="0C1DA297" w:rsidR="00BC4F85" w:rsidRDefault="008B600F" w:rsidP="008B600F">
                  <w:pPr>
                    <w:spacing w:before="100" w:beforeAutospacing="1" w:after="100" w:afterAutospacing="1"/>
                    <w:ind w:right="38"/>
                    <w:rPr>
                      <w:rFonts w:ascii="Arial" w:eastAsia="Times New Roman" w:hAnsi="Arial" w:cs="Arial"/>
                      <w:sz w:val="20"/>
                      <w:szCs w:val="20"/>
                    </w:rPr>
                  </w:pPr>
                  <w:r>
                    <w:rPr>
                      <w:rFonts w:ascii="Arial" w:eastAsia="Times New Roman" w:hAnsi="Arial" w:cs="Arial"/>
                      <w:sz w:val="20"/>
                      <w:szCs w:val="20"/>
                    </w:rPr>
                    <w:t>Assignment 1</w:t>
                  </w:r>
                </w:p>
              </w:tc>
              <w:tc>
                <w:tcPr>
                  <w:tcW w:w="2038" w:type="dxa"/>
                </w:tcPr>
                <w:p w14:paraId="79078137" w14:textId="549D07DF" w:rsidR="00BC4F85" w:rsidRDefault="00E7208B"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Written</w:t>
                  </w:r>
                  <w:r w:rsidR="009B0CA0">
                    <w:rPr>
                      <w:rFonts w:ascii="Arial" w:eastAsia="Times New Roman" w:hAnsi="Arial" w:cs="Arial"/>
                      <w:sz w:val="20"/>
                      <w:szCs w:val="20"/>
                    </w:rPr>
                    <w:t>, submit to OWL</w:t>
                  </w:r>
                </w:p>
              </w:tc>
              <w:tc>
                <w:tcPr>
                  <w:tcW w:w="2039" w:type="dxa"/>
                </w:tcPr>
                <w:p w14:paraId="2FF51CC2" w14:textId="4A8BA47E" w:rsidR="00BC4F85" w:rsidRDefault="00E7208B"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15</w:t>
                  </w:r>
                </w:p>
              </w:tc>
              <w:tc>
                <w:tcPr>
                  <w:tcW w:w="2039" w:type="dxa"/>
                </w:tcPr>
                <w:p w14:paraId="695D0907" w14:textId="0EEFD389" w:rsidR="00BC4F85" w:rsidRDefault="00E7208B"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October 20, 2022</w:t>
                  </w:r>
                </w:p>
              </w:tc>
            </w:tr>
            <w:tr w:rsidR="00BC4F85" w14:paraId="333818A6" w14:textId="77777777" w:rsidTr="00BB0AC2">
              <w:trPr>
                <w:trHeight w:val="245"/>
              </w:trPr>
              <w:tc>
                <w:tcPr>
                  <w:tcW w:w="2038" w:type="dxa"/>
                </w:tcPr>
                <w:p w14:paraId="24330FC7" w14:textId="1772707D" w:rsidR="00BC4F85" w:rsidRDefault="00E7208B"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Project Proposal</w:t>
                  </w:r>
                </w:p>
              </w:tc>
              <w:tc>
                <w:tcPr>
                  <w:tcW w:w="2038" w:type="dxa"/>
                </w:tcPr>
                <w:p w14:paraId="55F113D1" w14:textId="2EBFCB2E" w:rsidR="00BC4F85" w:rsidRDefault="00E7208B"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Written</w:t>
                  </w:r>
                  <w:r w:rsidR="009B0CA0">
                    <w:rPr>
                      <w:rFonts w:ascii="Arial" w:eastAsia="Times New Roman" w:hAnsi="Arial" w:cs="Arial"/>
                      <w:sz w:val="20"/>
                      <w:szCs w:val="20"/>
                    </w:rPr>
                    <w:t>, submit to OWL</w:t>
                  </w:r>
                </w:p>
              </w:tc>
              <w:tc>
                <w:tcPr>
                  <w:tcW w:w="2039" w:type="dxa"/>
                </w:tcPr>
                <w:p w14:paraId="1C92208E" w14:textId="2A02E7E8" w:rsidR="00BC4F85" w:rsidRDefault="00E7208B"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5</w:t>
                  </w:r>
                </w:p>
              </w:tc>
              <w:tc>
                <w:tcPr>
                  <w:tcW w:w="2039" w:type="dxa"/>
                </w:tcPr>
                <w:p w14:paraId="2CF7A315" w14:textId="0DB0C510" w:rsidR="00BC4F85" w:rsidRDefault="00E7208B"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October 10, 2022</w:t>
                  </w:r>
                </w:p>
              </w:tc>
            </w:tr>
            <w:tr w:rsidR="00BC4F85" w14:paraId="7EFA7D55" w14:textId="77777777" w:rsidTr="00BB0AC2">
              <w:trPr>
                <w:trHeight w:val="229"/>
              </w:trPr>
              <w:tc>
                <w:tcPr>
                  <w:tcW w:w="2038" w:type="dxa"/>
                </w:tcPr>
                <w:p w14:paraId="0A165EBE" w14:textId="3CEFD096" w:rsidR="00BC4F85" w:rsidRDefault="00E7208B"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Midterm</w:t>
                  </w:r>
                </w:p>
              </w:tc>
              <w:tc>
                <w:tcPr>
                  <w:tcW w:w="2038" w:type="dxa"/>
                </w:tcPr>
                <w:p w14:paraId="173D489D" w14:textId="7F605FDE" w:rsidR="00BC4F85" w:rsidRDefault="00E7208B"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 xml:space="preserve">In class, 2 </w:t>
                  </w:r>
                  <w:proofErr w:type="spellStart"/>
                  <w:r>
                    <w:rPr>
                      <w:rFonts w:ascii="Arial" w:eastAsia="Times New Roman" w:hAnsi="Arial" w:cs="Arial"/>
                      <w:sz w:val="20"/>
                      <w:szCs w:val="20"/>
                    </w:rPr>
                    <w:t>hrs</w:t>
                  </w:r>
                  <w:proofErr w:type="spellEnd"/>
                </w:p>
              </w:tc>
              <w:tc>
                <w:tcPr>
                  <w:tcW w:w="2039" w:type="dxa"/>
                </w:tcPr>
                <w:p w14:paraId="25175B3F" w14:textId="136459A0" w:rsidR="00BC4F85" w:rsidRDefault="00E7208B"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15</w:t>
                  </w:r>
                </w:p>
              </w:tc>
              <w:tc>
                <w:tcPr>
                  <w:tcW w:w="2039" w:type="dxa"/>
                </w:tcPr>
                <w:p w14:paraId="0C1439CF" w14:textId="4C062177" w:rsidR="00BC4F85" w:rsidRDefault="00E7208B"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October 25, 2022</w:t>
                  </w:r>
                </w:p>
              </w:tc>
            </w:tr>
            <w:tr w:rsidR="00E7208B" w14:paraId="7FCC521B" w14:textId="77777777" w:rsidTr="00BB0AC2">
              <w:trPr>
                <w:trHeight w:val="229"/>
              </w:trPr>
              <w:tc>
                <w:tcPr>
                  <w:tcW w:w="2038" w:type="dxa"/>
                </w:tcPr>
                <w:p w14:paraId="2457357A" w14:textId="524873EA" w:rsidR="00E7208B" w:rsidRDefault="00C036FE"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Assignment 2</w:t>
                  </w:r>
                </w:p>
              </w:tc>
              <w:tc>
                <w:tcPr>
                  <w:tcW w:w="2038" w:type="dxa"/>
                </w:tcPr>
                <w:p w14:paraId="40AB4B08" w14:textId="20382642" w:rsidR="00E7208B" w:rsidRDefault="00C036FE"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Written</w:t>
                  </w:r>
                  <w:r w:rsidR="009B0CA0">
                    <w:rPr>
                      <w:rFonts w:ascii="Arial" w:eastAsia="Times New Roman" w:hAnsi="Arial" w:cs="Arial"/>
                      <w:sz w:val="20"/>
                      <w:szCs w:val="20"/>
                    </w:rPr>
                    <w:t>, submit to OWL</w:t>
                  </w:r>
                </w:p>
              </w:tc>
              <w:tc>
                <w:tcPr>
                  <w:tcW w:w="2039" w:type="dxa"/>
                </w:tcPr>
                <w:p w14:paraId="066A5737" w14:textId="27C1C0A3" w:rsidR="00E7208B" w:rsidRDefault="00C036FE"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15</w:t>
                  </w:r>
                </w:p>
              </w:tc>
              <w:tc>
                <w:tcPr>
                  <w:tcW w:w="2039" w:type="dxa"/>
                </w:tcPr>
                <w:p w14:paraId="38A07C46" w14:textId="72E4CEFA" w:rsidR="00E7208B" w:rsidRDefault="00C036FE"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October 30, 2022</w:t>
                  </w:r>
                </w:p>
              </w:tc>
            </w:tr>
            <w:tr w:rsidR="00E7208B" w14:paraId="72D1CA24" w14:textId="77777777" w:rsidTr="00BB0AC2">
              <w:trPr>
                <w:trHeight w:val="229"/>
              </w:trPr>
              <w:tc>
                <w:tcPr>
                  <w:tcW w:w="2038" w:type="dxa"/>
                </w:tcPr>
                <w:p w14:paraId="3B373095" w14:textId="70DFE0FC" w:rsidR="00E7208B" w:rsidRDefault="00C036FE"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Project</w:t>
                  </w:r>
                </w:p>
              </w:tc>
              <w:tc>
                <w:tcPr>
                  <w:tcW w:w="2038" w:type="dxa"/>
                </w:tcPr>
                <w:p w14:paraId="4F4F9B45" w14:textId="05B29FEB" w:rsidR="00E7208B" w:rsidRDefault="00C036FE"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Written</w:t>
                  </w:r>
                  <w:r w:rsidR="009B0CA0">
                    <w:rPr>
                      <w:rFonts w:ascii="Arial" w:eastAsia="Times New Roman" w:hAnsi="Arial" w:cs="Arial"/>
                      <w:sz w:val="20"/>
                      <w:szCs w:val="20"/>
                    </w:rPr>
                    <w:t>, submit to OWL</w:t>
                  </w:r>
                </w:p>
              </w:tc>
              <w:tc>
                <w:tcPr>
                  <w:tcW w:w="2039" w:type="dxa"/>
                </w:tcPr>
                <w:p w14:paraId="3C04896C" w14:textId="7024EF24" w:rsidR="00E7208B" w:rsidRDefault="00C036FE"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20</w:t>
                  </w:r>
                </w:p>
              </w:tc>
              <w:tc>
                <w:tcPr>
                  <w:tcW w:w="2039" w:type="dxa"/>
                </w:tcPr>
                <w:p w14:paraId="1518C888" w14:textId="288EB942" w:rsidR="00E7208B" w:rsidRDefault="00C036FE"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 xml:space="preserve">December </w:t>
                  </w:r>
                  <w:r w:rsidR="000020D1">
                    <w:rPr>
                      <w:rFonts w:ascii="Arial" w:eastAsia="Times New Roman" w:hAnsi="Arial" w:cs="Arial"/>
                      <w:sz w:val="20"/>
                      <w:szCs w:val="20"/>
                    </w:rPr>
                    <w:t>8</w:t>
                  </w:r>
                  <w:r>
                    <w:rPr>
                      <w:rFonts w:ascii="Arial" w:eastAsia="Times New Roman" w:hAnsi="Arial" w:cs="Arial"/>
                      <w:sz w:val="20"/>
                      <w:szCs w:val="20"/>
                    </w:rPr>
                    <w:t>, 2022</w:t>
                  </w:r>
                </w:p>
              </w:tc>
            </w:tr>
            <w:tr w:rsidR="00C036FE" w14:paraId="317FAC50" w14:textId="77777777" w:rsidTr="00BB0AC2">
              <w:trPr>
                <w:trHeight w:val="229"/>
              </w:trPr>
              <w:tc>
                <w:tcPr>
                  <w:tcW w:w="2038" w:type="dxa"/>
                </w:tcPr>
                <w:p w14:paraId="76A2D27C" w14:textId="5886A106" w:rsidR="00C036FE" w:rsidRDefault="00C036FE"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Final Exam</w:t>
                  </w:r>
                </w:p>
              </w:tc>
              <w:tc>
                <w:tcPr>
                  <w:tcW w:w="2038" w:type="dxa"/>
                </w:tcPr>
                <w:p w14:paraId="5F71D2BD" w14:textId="0A6E289B" w:rsidR="00C036FE" w:rsidRDefault="00C036FE"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2 hours</w:t>
                  </w:r>
                </w:p>
              </w:tc>
              <w:tc>
                <w:tcPr>
                  <w:tcW w:w="2039" w:type="dxa"/>
                </w:tcPr>
                <w:p w14:paraId="2CAE7899" w14:textId="3F920AF5" w:rsidR="00C036FE" w:rsidRDefault="00C036FE"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25</w:t>
                  </w:r>
                </w:p>
              </w:tc>
              <w:tc>
                <w:tcPr>
                  <w:tcW w:w="2039" w:type="dxa"/>
                </w:tcPr>
                <w:p w14:paraId="3C555A8D" w14:textId="0AD80C4F" w:rsidR="00C036FE" w:rsidRDefault="000020D1" w:rsidP="00167E59">
                  <w:pPr>
                    <w:spacing w:before="100" w:beforeAutospacing="1" w:after="100" w:afterAutospacing="1"/>
                    <w:ind w:right="38"/>
                    <w:jc w:val="both"/>
                    <w:rPr>
                      <w:rFonts w:ascii="Arial" w:eastAsia="Times New Roman" w:hAnsi="Arial" w:cs="Arial"/>
                      <w:sz w:val="20"/>
                      <w:szCs w:val="20"/>
                    </w:rPr>
                  </w:pPr>
                  <w:r>
                    <w:rPr>
                      <w:rFonts w:ascii="Arial" w:eastAsia="Times New Roman" w:hAnsi="Arial" w:cs="Arial"/>
                      <w:sz w:val="20"/>
                      <w:szCs w:val="20"/>
                    </w:rPr>
                    <w:t>December 10, 2022</w:t>
                  </w:r>
                </w:p>
              </w:tc>
            </w:tr>
          </w:tbl>
          <w:p w14:paraId="78649F74" w14:textId="77777777" w:rsidR="00907274" w:rsidRDefault="00907274" w:rsidP="00907274">
            <w:pPr>
              <w:pStyle w:val="NormalWeb"/>
              <w:spacing w:before="0" w:beforeAutospacing="0" w:after="150" w:afterAutospacing="0"/>
              <w:rPr>
                <w:rFonts w:ascii="Arial" w:hAnsi="Arial" w:cs="Arial"/>
                <w:color w:val="212121"/>
              </w:rPr>
            </w:pPr>
          </w:p>
          <w:p w14:paraId="330AF8DC" w14:textId="0B3A68C0" w:rsidR="000020D1" w:rsidRPr="00907274" w:rsidRDefault="000020D1">
            <w:pPr>
              <w:pStyle w:val="NormalWeb"/>
              <w:numPr>
                <w:ilvl w:val="0"/>
                <w:numId w:val="11"/>
              </w:numPr>
              <w:spacing w:before="0" w:beforeAutospacing="0" w:after="150" w:afterAutospacing="0"/>
              <w:rPr>
                <w:rFonts w:ascii="Arial" w:hAnsi="Arial" w:cs="Arial"/>
                <w:color w:val="212121"/>
              </w:rPr>
            </w:pPr>
            <w:r w:rsidRPr="00907274">
              <w:rPr>
                <w:rFonts w:ascii="Arial" w:hAnsi="Arial" w:cs="Arial"/>
                <w:color w:val="212121"/>
              </w:rPr>
              <w:t>All assignments are due at midnight unless otherwise stated.</w:t>
            </w:r>
          </w:p>
          <w:p w14:paraId="46F9DD06" w14:textId="77777777" w:rsidR="000020D1" w:rsidRPr="00907274" w:rsidRDefault="000020D1">
            <w:pPr>
              <w:numPr>
                <w:ilvl w:val="0"/>
                <w:numId w:val="11"/>
              </w:numPr>
              <w:spacing w:before="120" w:after="60"/>
              <w:ind w:right="45"/>
              <w:jc w:val="both"/>
              <w:rPr>
                <w:rFonts w:ascii="Arial" w:hAnsi="Arial" w:cs="Arial"/>
                <w:color w:val="212121"/>
                <w:sz w:val="20"/>
                <w:szCs w:val="20"/>
              </w:rPr>
            </w:pPr>
            <w:r w:rsidRPr="00907274">
              <w:rPr>
                <w:rFonts w:ascii="Arial" w:hAnsi="Arial" w:cs="Arial"/>
                <w:color w:val="212121"/>
                <w:sz w:val="20"/>
                <w:szCs w:val="20"/>
              </w:rPr>
              <w:t>Students are responsible for ensuring that the correct file version is uploaded; incorrect submissions including corrupt files could be subject to late penalties (see below) or a 0</w:t>
            </w:r>
          </w:p>
          <w:p w14:paraId="7AA1057E" w14:textId="77777777" w:rsidR="000020D1" w:rsidRPr="00907274" w:rsidRDefault="000020D1">
            <w:pPr>
              <w:numPr>
                <w:ilvl w:val="0"/>
                <w:numId w:val="11"/>
              </w:numPr>
              <w:spacing w:before="120" w:after="60"/>
              <w:ind w:right="45"/>
              <w:jc w:val="both"/>
              <w:rPr>
                <w:rFonts w:ascii="Arial" w:hAnsi="Arial" w:cs="Arial"/>
                <w:color w:val="212121"/>
                <w:sz w:val="20"/>
                <w:szCs w:val="20"/>
              </w:rPr>
            </w:pPr>
            <w:r w:rsidRPr="00907274">
              <w:rPr>
                <w:rFonts w:ascii="Arial" w:hAnsi="Arial" w:cs="Arial"/>
                <w:color w:val="212121"/>
                <w:sz w:val="20"/>
                <w:szCs w:val="20"/>
              </w:rPr>
              <w:t>Written assignments will be submitted to Turnitin (statement in policies below).</w:t>
            </w:r>
          </w:p>
          <w:p w14:paraId="0E5CBC92" w14:textId="77777777" w:rsidR="000020D1" w:rsidRPr="00907274" w:rsidRDefault="000020D1">
            <w:pPr>
              <w:numPr>
                <w:ilvl w:val="0"/>
                <w:numId w:val="11"/>
              </w:numPr>
              <w:spacing w:before="60" w:after="100" w:afterAutospacing="1"/>
              <w:ind w:right="45"/>
              <w:jc w:val="both"/>
              <w:rPr>
                <w:rFonts w:ascii="Arial" w:hAnsi="Arial" w:cs="Arial"/>
                <w:color w:val="212121"/>
                <w:sz w:val="20"/>
                <w:szCs w:val="20"/>
              </w:rPr>
            </w:pPr>
            <w:r w:rsidRPr="00907274">
              <w:rPr>
                <w:rFonts w:ascii="Arial" w:hAnsi="Arial" w:cs="Arial"/>
                <w:color w:val="212121"/>
                <w:sz w:val="20"/>
                <w:szCs w:val="20"/>
              </w:rPr>
              <w:t>Students will have unlimited submissions to Turnitin</w:t>
            </w:r>
          </w:p>
          <w:p w14:paraId="16BAE204" w14:textId="77777777" w:rsidR="000020D1" w:rsidRPr="00907274" w:rsidRDefault="000020D1">
            <w:pPr>
              <w:numPr>
                <w:ilvl w:val="0"/>
                <w:numId w:val="11"/>
              </w:numPr>
              <w:spacing w:before="60" w:after="100" w:afterAutospacing="1"/>
              <w:ind w:right="45"/>
              <w:jc w:val="both"/>
              <w:rPr>
                <w:rFonts w:ascii="Arial" w:hAnsi="Arial" w:cs="Arial"/>
                <w:color w:val="212121"/>
                <w:sz w:val="20"/>
                <w:szCs w:val="20"/>
              </w:rPr>
            </w:pPr>
            <w:r w:rsidRPr="00907274">
              <w:rPr>
                <w:rFonts w:ascii="Arial" w:hAnsi="Arial" w:cs="Arial"/>
                <w:color w:val="212121"/>
                <w:sz w:val="20"/>
                <w:szCs w:val="20"/>
              </w:rPr>
              <w:t>Rubrics will be used to evaluate assessments and will be posted with the instructions</w:t>
            </w:r>
          </w:p>
          <w:p w14:paraId="1A7D770B" w14:textId="77777777" w:rsidR="000020D1" w:rsidRPr="00907274" w:rsidRDefault="000020D1">
            <w:pPr>
              <w:numPr>
                <w:ilvl w:val="0"/>
                <w:numId w:val="11"/>
              </w:numPr>
              <w:spacing w:before="60" w:after="100" w:afterAutospacing="1"/>
              <w:ind w:right="45"/>
              <w:jc w:val="both"/>
              <w:rPr>
                <w:rFonts w:ascii="Arial" w:hAnsi="Arial" w:cs="Arial"/>
                <w:color w:val="212121"/>
                <w:sz w:val="20"/>
                <w:szCs w:val="20"/>
              </w:rPr>
            </w:pPr>
            <w:r w:rsidRPr="00907274">
              <w:rPr>
                <w:rFonts w:ascii="Arial" w:hAnsi="Arial" w:cs="Arial"/>
                <w:color w:val="212121"/>
                <w:sz w:val="20"/>
                <w:szCs w:val="20"/>
              </w:rPr>
              <w:t>A student might not receive the same grade as their group members if it is determined that the distribution of work was not equal</w:t>
            </w:r>
          </w:p>
          <w:p w14:paraId="5A4C8E54" w14:textId="77777777" w:rsidR="000020D1" w:rsidRPr="00907274" w:rsidRDefault="000020D1">
            <w:pPr>
              <w:numPr>
                <w:ilvl w:val="0"/>
                <w:numId w:val="11"/>
              </w:numPr>
              <w:spacing w:before="60" w:after="100" w:afterAutospacing="1"/>
              <w:ind w:right="45"/>
              <w:jc w:val="both"/>
              <w:rPr>
                <w:rFonts w:ascii="Arial" w:hAnsi="Arial" w:cs="Arial"/>
                <w:color w:val="212121"/>
                <w:sz w:val="20"/>
                <w:szCs w:val="20"/>
              </w:rPr>
            </w:pPr>
            <w:r w:rsidRPr="00907274">
              <w:rPr>
                <w:rFonts w:ascii="Arial" w:hAnsi="Arial" w:cs="Arial"/>
                <w:color w:val="212121"/>
                <w:sz w:val="20"/>
                <w:szCs w:val="20"/>
              </w:rPr>
              <w:t>After an assessment is returned, students should wait 24 hours to digest feedback before contacting their evaluator; to ensure a timely response, reach out within 7 days</w:t>
            </w:r>
          </w:p>
          <w:p w14:paraId="45FD023C" w14:textId="77777777" w:rsidR="000020D1" w:rsidRPr="00907274" w:rsidRDefault="000020D1">
            <w:pPr>
              <w:numPr>
                <w:ilvl w:val="0"/>
                <w:numId w:val="11"/>
              </w:numPr>
              <w:spacing w:before="60" w:after="100" w:afterAutospacing="1"/>
              <w:ind w:right="45"/>
              <w:jc w:val="both"/>
              <w:rPr>
                <w:rFonts w:ascii="Arial" w:hAnsi="Arial" w:cs="Arial"/>
                <w:color w:val="212121"/>
                <w:sz w:val="20"/>
                <w:szCs w:val="20"/>
              </w:rPr>
            </w:pPr>
            <w:r w:rsidRPr="00907274">
              <w:rPr>
                <w:rFonts w:ascii="Arial" w:hAnsi="Arial" w:cs="Arial"/>
                <w:color w:val="212121"/>
                <w:sz w:val="20"/>
                <w:szCs w:val="20"/>
              </w:rPr>
              <w:t>Any grade appeals on assignments, quizzes, or midterm must be received within 3 weeks of the grade being posted.</w:t>
            </w:r>
          </w:p>
          <w:p w14:paraId="164B89D9" w14:textId="77777777" w:rsidR="000020D1" w:rsidRPr="00907274" w:rsidRDefault="000020D1">
            <w:pPr>
              <w:numPr>
                <w:ilvl w:val="0"/>
                <w:numId w:val="11"/>
              </w:numPr>
              <w:spacing w:before="60" w:after="100" w:afterAutospacing="1"/>
              <w:ind w:right="45"/>
              <w:jc w:val="both"/>
              <w:rPr>
                <w:rFonts w:ascii="Arial" w:hAnsi="Arial" w:cs="Arial"/>
                <w:color w:val="212121"/>
                <w:sz w:val="20"/>
                <w:szCs w:val="20"/>
              </w:rPr>
            </w:pPr>
            <w:r w:rsidRPr="00907274">
              <w:rPr>
                <w:rFonts w:ascii="Arial" w:hAnsi="Arial" w:cs="Arial"/>
                <w:color w:val="212121"/>
                <w:sz w:val="20"/>
                <w:szCs w:val="20"/>
              </w:rPr>
              <w:t>The unofficial website has a </w:t>
            </w:r>
            <w:hyperlink r:id="rId41" w:tgtFrame="_blank" w:history="1">
              <w:r w:rsidRPr="00907274">
                <w:rPr>
                  <w:rStyle w:val="Hyperlink"/>
                  <w:rFonts w:ascii="Arial" w:hAnsi="Arial" w:cs="Arial"/>
                  <w:color w:val="4F2683"/>
                  <w:sz w:val="20"/>
                  <w:szCs w:val="20"/>
                </w:rPr>
                <w:t>Projects</w:t>
              </w:r>
            </w:hyperlink>
            <w:r w:rsidRPr="00907274">
              <w:rPr>
                <w:rFonts w:ascii="Arial" w:hAnsi="Arial" w:cs="Arial"/>
                <w:color w:val="212121"/>
                <w:sz w:val="20"/>
                <w:szCs w:val="20"/>
              </w:rPr>
              <w:t> page with many suggestions and extensive details about what is expected.</w:t>
            </w:r>
          </w:p>
          <w:p w14:paraId="6AF3F956" w14:textId="77777777" w:rsidR="000020D1" w:rsidRPr="00907274" w:rsidRDefault="000020D1">
            <w:pPr>
              <w:numPr>
                <w:ilvl w:val="0"/>
                <w:numId w:val="11"/>
              </w:numPr>
              <w:spacing w:before="60" w:after="100" w:afterAutospacing="1"/>
              <w:ind w:right="45"/>
              <w:jc w:val="both"/>
              <w:rPr>
                <w:rFonts w:ascii="Arial" w:hAnsi="Arial" w:cs="Arial"/>
                <w:color w:val="212121"/>
                <w:sz w:val="20"/>
                <w:szCs w:val="20"/>
              </w:rPr>
            </w:pPr>
            <w:r w:rsidRPr="00907274">
              <w:rPr>
                <w:rFonts w:ascii="Arial" w:hAnsi="Arial" w:cs="Arial"/>
                <w:color w:val="212121"/>
                <w:sz w:val="20"/>
                <w:szCs w:val="20"/>
              </w:rPr>
              <w:t xml:space="preserve">The dates for all projects, quizzes, </w:t>
            </w:r>
            <w:proofErr w:type="gramStart"/>
            <w:r w:rsidRPr="00907274">
              <w:rPr>
                <w:rFonts w:ascii="Arial" w:hAnsi="Arial" w:cs="Arial"/>
                <w:color w:val="212121"/>
                <w:sz w:val="20"/>
                <w:szCs w:val="20"/>
              </w:rPr>
              <w:t>exams</w:t>
            </w:r>
            <w:proofErr w:type="gramEnd"/>
            <w:r w:rsidRPr="00907274">
              <w:rPr>
                <w:rFonts w:ascii="Arial" w:hAnsi="Arial" w:cs="Arial"/>
                <w:color w:val="212121"/>
                <w:sz w:val="20"/>
                <w:szCs w:val="20"/>
              </w:rPr>
              <w:t xml:space="preserve"> and midterms are listed in the syllabus and also </w:t>
            </w:r>
            <w:hyperlink r:id="rId42" w:tgtFrame="_blank" w:history="1">
              <w:r w:rsidRPr="00907274">
                <w:rPr>
                  <w:rStyle w:val="Hyperlink"/>
                  <w:rFonts w:ascii="Arial" w:hAnsi="Arial" w:cs="Arial"/>
                  <w:color w:val="4F2683"/>
                  <w:sz w:val="20"/>
                  <w:szCs w:val="20"/>
                </w:rPr>
                <w:t>here</w:t>
              </w:r>
            </w:hyperlink>
            <w:r w:rsidRPr="00907274">
              <w:rPr>
                <w:rFonts w:ascii="Arial" w:hAnsi="Arial" w:cs="Arial"/>
                <w:color w:val="212121"/>
                <w:sz w:val="20"/>
                <w:szCs w:val="20"/>
              </w:rPr>
              <w:t>. The OWL syllabus is the official dates.</w:t>
            </w:r>
          </w:p>
          <w:p w14:paraId="5015F14D" w14:textId="34B79122" w:rsidR="000020D1" w:rsidRPr="000020D1" w:rsidRDefault="000020D1" w:rsidP="00CD7819">
            <w:pPr>
              <w:spacing w:before="60" w:after="100" w:afterAutospacing="1"/>
              <w:ind w:left="720" w:right="45"/>
              <w:jc w:val="both"/>
              <w:rPr>
                <w:rFonts w:ascii="Arial" w:hAnsi="Arial" w:cs="Arial"/>
                <w:color w:val="212121"/>
              </w:rPr>
            </w:pPr>
          </w:p>
          <w:p w14:paraId="697FE38B" w14:textId="615E49C3" w:rsidR="00167E59" w:rsidRDefault="00167E59" w:rsidP="00E300B7">
            <w:pPr>
              <w:spacing w:before="100" w:beforeAutospacing="1" w:after="60"/>
              <w:ind w:left="40" w:right="176"/>
              <w:jc w:val="both"/>
              <w:rPr>
                <w:rFonts w:ascii="Arial" w:eastAsia="Times New Roman" w:hAnsi="Arial" w:cs="Arial"/>
                <w:bCs/>
                <w:sz w:val="20"/>
                <w:szCs w:val="20"/>
              </w:rPr>
            </w:pPr>
            <w:r>
              <w:rPr>
                <w:rFonts w:ascii="Arial" w:eastAsia="Times New Roman" w:hAnsi="Arial" w:cs="Arial"/>
                <w:sz w:val="20"/>
                <w:szCs w:val="20"/>
              </w:rPr>
              <w:t xml:space="preserve">Click </w:t>
            </w:r>
            <w:hyperlink r:id="rId43" w:anchor="SubHeading_73" w:history="1">
              <w:r w:rsidRPr="00FA12BF">
                <w:rPr>
                  <w:rStyle w:val="Hyperlink"/>
                  <w:rFonts w:ascii="Arial" w:eastAsia="Times New Roman" w:hAnsi="Arial" w:cs="Arial"/>
                  <w:sz w:val="20"/>
                  <w:szCs w:val="20"/>
                </w:rPr>
                <w:t>here</w:t>
              </w:r>
            </w:hyperlink>
            <w:r>
              <w:rPr>
                <w:rFonts w:ascii="Arial" w:eastAsia="Times New Roman" w:hAnsi="Arial" w:cs="Arial"/>
                <w:sz w:val="20"/>
                <w:szCs w:val="20"/>
              </w:rPr>
              <w:t xml:space="preserve"> for </w:t>
            </w:r>
            <w:r>
              <w:rPr>
                <w:rFonts w:ascii="Arial" w:eastAsia="Times New Roman" w:hAnsi="Arial" w:cs="Arial"/>
                <w:bCs/>
                <w:sz w:val="20"/>
                <w:szCs w:val="20"/>
              </w:rPr>
              <w:t>a</w:t>
            </w:r>
            <w:r w:rsidRPr="00D46B91">
              <w:rPr>
                <w:rFonts w:ascii="Arial" w:eastAsia="Times New Roman" w:hAnsi="Arial" w:cs="Arial"/>
                <w:bCs/>
                <w:sz w:val="20"/>
                <w:szCs w:val="20"/>
              </w:rPr>
              <w:t xml:space="preserve"> detailed and comprehensive set of policies and regulations concerning examinations and grading</w:t>
            </w:r>
            <w:r>
              <w:rPr>
                <w:rFonts w:ascii="Arial" w:eastAsia="Times New Roman" w:hAnsi="Arial" w:cs="Arial"/>
                <w:bCs/>
                <w:sz w:val="20"/>
                <w:szCs w:val="20"/>
              </w:rPr>
              <w:t>. The table below outlines the University-wide grade descriptors</w:t>
            </w:r>
            <w:r w:rsidR="0083329B">
              <w:rPr>
                <w:rFonts w:ascii="Arial" w:eastAsia="Times New Roman" w:hAnsi="Arial" w:cs="Arial"/>
                <w:bCs/>
                <w:sz w:val="20"/>
                <w:szCs w:val="20"/>
              </w:rPr>
              <w:t>.</w:t>
            </w:r>
          </w:p>
          <w:tbl>
            <w:tblPr>
              <w:tblStyle w:val="TableGridLight"/>
              <w:tblW w:w="8209" w:type="dxa"/>
              <w:tblInd w:w="59" w:type="dxa"/>
              <w:tblLayout w:type="fixed"/>
              <w:tblLook w:val="04A0" w:firstRow="1" w:lastRow="0" w:firstColumn="1" w:lastColumn="0" w:noHBand="0" w:noVBand="1"/>
            </w:tblPr>
            <w:tblGrid>
              <w:gridCol w:w="582"/>
              <w:gridCol w:w="1365"/>
              <w:gridCol w:w="6262"/>
            </w:tblGrid>
            <w:tr w:rsidR="00167E59" w:rsidRPr="00A37CE2" w14:paraId="2F90FA98" w14:textId="77777777" w:rsidTr="00DC616F">
              <w:trPr>
                <w:trHeight w:val="229"/>
              </w:trPr>
              <w:tc>
                <w:tcPr>
                  <w:tcW w:w="582" w:type="dxa"/>
                </w:tcPr>
                <w:p w14:paraId="6A4938AA" w14:textId="77777777" w:rsidR="00167E59" w:rsidRPr="001148DC" w:rsidRDefault="00167E59" w:rsidP="37EEFFC6">
                  <w:pPr>
                    <w:ind w:left="-322"/>
                    <w:rPr>
                      <w:rFonts w:ascii="Arial" w:eastAsia="Times New Roman" w:hAnsi="Arial" w:cs="Arial"/>
                      <w:sz w:val="20"/>
                      <w:szCs w:val="20"/>
                      <w:lang w:val="en-CA"/>
                    </w:rPr>
                  </w:pPr>
                  <w:r>
                    <w:rPr>
                      <w:rFonts w:ascii="Arial" w:eastAsia="Times New Roman" w:hAnsi="Arial" w:cs="Arial"/>
                      <w:sz w:val="20"/>
                      <w:szCs w:val="20"/>
                      <w:lang w:val="en-CA"/>
                    </w:rPr>
                    <w:t>A+</w:t>
                  </w:r>
                </w:p>
              </w:tc>
              <w:tc>
                <w:tcPr>
                  <w:tcW w:w="1365" w:type="dxa"/>
                </w:tcPr>
                <w:p w14:paraId="160FC48D" w14:textId="77777777" w:rsidR="00167E59" w:rsidRPr="001148DC" w:rsidRDefault="00167E59" w:rsidP="00167E59">
                  <w:pPr>
                    <w:ind w:left="-322" w:firstLine="322"/>
                    <w:rPr>
                      <w:rFonts w:ascii="Arial" w:eastAsia="Times New Roman" w:hAnsi="Arial" w:cs="Arial"/>
                      <w:sz w:val="20"/>
                      <w:szCs w:val="20"/>
                      <w:lang w:val="en-CA"/>
                    </w:rPr>
                  </w:pPr>
                  <w:r>
                    <w:rPr>
                      <w:rFonts w:ascii="Arial" w:eastAsia="Times New Roman" w:hAnsi="Arial" w:cs="Arial"/>
                      <w:sz w:val="20"/>
                      <w:szCs w:val="20"/>
                      <w:lang w:val="en-CA"/>
                    </w:rPr>
                    <w:t>90-100</w:t>
                  </w:r>
                </w:p>
              </w:tc>
              <w:tc>
                <w:tcPr>
                  <w:tcW w:w="6262" w:type="dxa"/>
                </w:tcPr>
                <w:p w14:paraId="75F4132F" w14:textId="77777777" w:rsidR="00167E59" w:rsidRPr="001148DC" w:rsidRDefault="00167E59" w:rsidP="00167E59">
                  <w:pPr>
                    <w:ind w:left="-322" w:firstLine="322"/>
                    <w:rPr>
                      <w:rFonts w:ascii="Arial" w:eastAsia="Times New Roman" w:hAnsi="Arial" w:cs="Arial"/>
                      <w:sz w:val="20"/>
                      <w:szCs w:val="20"/>
                      <w:lang w:val="en-CA"/>
                    </w:rPr>
                  </w:pPr>
                  <w:r>
                    <w:rPr>
                      <w:rFonts w:ascii="Arial" w:eastAsia="Times New Roman" w:hAnsi="Arial" w:cs="Arial"/>
                      <w:sz w:val="20"/>
                      <w:szCs w:val="20"/>
                      <w:lang w:val="en-CA"/>
                    </w:rPr>
                    <w:t xml:space="preserve"> </w:t>
                  </w:r>
                  <w:r w:rsidRPr="001148DC">
                    <w:rPr>
                      <w:rFonts w:ascii="Arial" w:eastAsia="Times New Roman" w:hAnsi="Arial" w:cs="Arial"/>
                      <w:sz w:val="20"/>
                      <w:szCs w:val="20"/>
                      <w:lang w:val="en-CA"/>
                    </w:rPr>
                    <w:t>One could scarcely expect better from a student at this level</w:t>
                  </w:r>
                </w:p>
              </w:tc>
            </w:tr>
            <w:tr w:rsidR="00167E59" w:rsidRPr="00A37CE2" w14:paraId="41DAAE07" w14:textId="77777777" w:rsidTr="00DC616F">
              <w:trPr>
                <w:trHeight w:val="245"/>
              </w:trPr>
              <w:tc>
                <w:tcPr>
                  <w:tcW w:w="582" w:type="dxa"/>
                  <w:hideMark/>
                </w:tcPr>
                <w:p w14:paraId="67EA7142" w14:textId="77777777" w:rsidR="00167E59" w:rsidRPr="001148DC" w:rsidRDefault="00167E59" w:rsidP="37EEFFC6">
                  <w:pPr>
                    <w:ind w:left="-322"/>
                    <w:rPr>
                      <w:rFonts w:ascii="Arial" w:eastAsia="Times New Roman" w:hAnsi="Arial" w:cs="Arial"/>
                      <w:sz w:val="20"/>
                      <w:szCs w:val="20"/>
                      <w:lang w:val="en-CA"/>
                    </w:rPr>
                  </w:pPr>
                  <w:r w:rsidRPr="001148DC">
                    <w:rPr>
                      <w:rFonts w:ascii="Arial" w:eastAsia="Times New Roman" w:hAnsi="Arial" w:cs="Arial"/>
                      <w:sz w:val="20"/>
                      <w:szCs w:val="20"/>
                      <w:lang w:val="en-CA"/>
                    </w:rPr>
                    <w:t>A</w:t>
                  </w:r>
                </w:p>
              </w:tc>
              <w:tc>
                <w:tcPr>
                  <w:tcW w:w="1365" w:type="dxa"/>
                  <w:hideMark/>
                </w:tcPr>
                <w:p w14:paraId="2807DB3A" w14:textId="77777777" w:rsidR="00167E59" w:rsidRPr="001148DC" w:rsidRDefault="00167E59" w:rsidP="00167E59">
                  <w:pPr>
                    <w:ind w:left="-322" w:firstLine="322"/>
                    <w:rPr>
                      <w:rFonts w:ascii="Arial" w:eastAsia="Times New Roman" w:hAnsi="Arial" w:cs="Arial"/>
                      <w:sz w:val="20"/>
                      <w:szCs w:val="20"/>
                      <w:lang w:val="en-CA"/>
                    </w:rPr>
                  </w:pPr>
                  <w:r w:rsidRPr="001148DC">
                    <w:rPr>
                      <w:rFonts w:ascii="Arial" w:eastAsia="Times New Roman" w:hAnsi="Arial" w:cs="Arial"/>
                      <w:sz w:val="20"/>
                      <w:szCs w:val="20"/>
                      <w:lang w:val="en-CA"/>
                    </w:rPr>
                    <w:t>80-89  </w:t>
                  </w:r>
                </w:p>
              </w:tc>
              <w:tc>
                <w:tcPr>
                  <w:tcW w:w="6262" w:type="dxa"/>
                  <w:hideMark/>
                </w:tcPr>
                <w:p w14:paraId="50720946" w14:textId="77777777" w:rsidR="00167E59" w:rsidRPr="001148DC" w:rsidRDefault="00167E59" w:rsidP="00167E59">
                  <w:pPr>
                    <w:ind w:left="-322" w:firstLine="322"/>
                    <w:rPr>
                      <w:rFonts w:ascii="Arial" w:eastAsia="Times New Roman" w:hAnsi="Arial" w:cs="Arial"/>
                      <w:sz w:val="20"/>
                      <w:szCs w:val="20"/>
                      <w:lang w:val="en-CA"/>
                    </w:rPr>
                  </w:pPr>
                  <w:r w:rsidRPr="001148DC">
                    <w:rPr>
                      <w:rFonts w:ascii="Arial" w:eastAsia="Times New Roman" w:hAnsi="Arial" w:cs="Arial"/>
                      <w:sz w:val="20"/>
                      <w:szCs w:val="20"/>
                      <w:lang w:val="en-CA"/>
                    </w:rPr>
                    <w:t> Superior work which is clearly above average</w:t>
                  </w:r>
                </w:p>
              </w:tc>
            </w:tr>
            <w:tr w:rsidR="00167E59" w:rsidRPr="00A37CE2" w14:paraId="1EBAC84D" w14:textId="77777777" w:rsidTr="00DC616F">
              <w:trPr>
                <w:trHeight w:val="229"/>
              </w:trPr>
              <w:tc>
                <w:tcPr>
                  <w:tcW w:w="582" w:type="dxa"/>
                  <w:hideMark/>
                </w:tcPr>
                <w:p w14:paraId="7D531616" w14:textId="77777777" w:rsidR="00167E59" w:rsidRPr="001148DC" w:rsidRDefault="00167E59" w:rsidP="37EEFFC6">
                  <w:pPr>
                    <w:ind w:left="-322"/>
                    <w:rPr>
                      <w:rFonts w:ascii="Arial" w:eastAsia="Times New Roman" w:hAnsi="Arial" w:cs="Arial"/>
                      <w:sz w:val="20"/>
                      <w:szCs w:val="20"/>
                      <w:lang w:val="en-CA"/>
                    </w:rPr>
                  </w:pPr>
                  <w:r w:rsidRPr="001148DC">
                    <w:rPr>
                      <w:rFonts w:ascii="Arial" w:eastAsia="Times New Roman" w:hAnsi="Arial" w:cs="Arial"/>
                      <w:sz w:val="20"/>
                      <w:szCs w:val="20"/>
                      <w:lang w:val="en-CA"/>
                    </w:rPr>
                    <w:t>B</w:t>
                  </w:r>
                </w:p>
              </w:tc>
              <w:tc>
                <w:tcPr>
                  <w:tcW w:w="1365" w:type="dxa"/>
                  <w:hideMark/>
                </w:tcPr>
                <w:p w14:paraId="77833822" w14:textId="77777777" w:rsidR="00167E59" w:rsidRPr="001148DC" w:rsidRDefault="00167E59" w:rsidP="00167E59">
                  <w:pPr>
                    <w:ind w:left="-322" w:firstLine="322"/>
                    <w:rPr>
                      <w:rFonts w:ascii="Arial" w:eastAsia="Times New Roman" w:hAnsi="Arial" w:cs="Arial"/>
                      <w:sz w:val="20"/>
                      <w:szCs w:val="20"/>
                      <w:lang w:val="en-CA"/>
                    </w:rPr>
                  </w:pPr>
                  <w:r w:rsidRPr="001148DC">
                    <w:rPr>
                      <w:rFonts w:ascii="Arial" w:eastAsia="Times New Roman" w:hAnsi="Arial" w:cs="Arial"/>
                      <w:sz w:val="20"/>
                      <w:szCs w:val="20"/>
                      <w:lang w:val="en-CA"/>
                    </w:rPr>
                    <w:t>70-79</w:t>
                  </w:r>
                </w:p>
              </w:tc>
              <w:tc>
                <w:tcPr>
                  <w:tcW w:w="6262" w:type="dxa"/>
                  <w:hideMark/>
                </w:tcPr>
                <w:p w14:paraId="000D7128" w14:textId="77777777" w:rsidR="00167E59" w:rsidRPr="001148DC" w:rsidRDefault="00167E59" w:rsidP="00167E59">
                  <w:pPr>
                    <w:ind w:left="-322" w:firstLine="322"/>
                    <w:rPr>
                      <w:rFonts w:ascii="Arial" w:eastAsia="Times New Roman" w:hAnsi="Arial" w:cs="Arial"/>
                      <w:sz w:val="20"/>
                      <w:szCs w:val="20"/>
                      <w:lang w:val="en-CA"/>
                    </w:rPr>
                  </w:pPr>
                  <w:r w:rsidRPr="001148DC">
                    <w:rPr>
                      <w:rFonts w:ascii="Arial" w:eastAsia="Times New Roman" w:hAnsi="Arial" w:cs="Arial"/>
                      <w:sz w:val="20"/>
                      <w:szCs w:val="20"/>
                      <w:lang w:val="en-CA"/>
                    </w:rPr>
                    <w:t> Good work, meeting all requirements, and eminently satisfactory</w:t>
                  </w:r>
                </w:p>
              </w:tc>
            </w:tr>
            <w:tr w:rsidR="00167E59" w:rsidRPr="00A37CE2" w14:paraId="06DE8710" w14:textId="77777777" w:rsidTr="00DC616F">
              <w:trPr>
                <w:trHeight w:val="245"/>
              </w:trPr>
              <w:tc>
                <w:tcPr>
                  <w:tcW w:w="582" w:type="dxa"/>
                  <w:hideMark/>
                </w:tcPr>
                <w:p w14:paraId="7EA2F15C" w14:textId="77777777" w:rsidR="00167E59" w:rsidRPr="001148DC" w:rsidRDefault="00167E59" w:rsidP="37EEFFC6">
                  <w:pPr>
                    <w:ind w:left="-322"/>
                    <w:rPr>
                      <w:rFonts w:ascii="Arial" w:eastAsia="Times New Roman" w:hAnsi="Arial" w:cs="Arial"/>
                      <w:sz w:val="20"/>
                      <w:szCs w:val="20"/>
                      <w:lang w:val="en-CA"/>
                    </w:rPr>
                  </w:pPr>
                  <w:r w:rsidRPr="001148DC">
                    <w:rPr>
                      <w:rFonts w:ascii="Arial" w:eastAsia="Times New Roman" w:hAnsi="Arial" w:cs="Arial"/>
                      <w:sz w:val="20"/>
                      <w:szCs w:val="20"/>
                      <w:lang w:val="en-CA"/>
                    </w:rPr>
                    <w:t>C</w:t>
                  </w:r>
                </w:p>
              </w:tc>
              <w:tc>
                <w:tcPr>
                  <w:tcW w:w="1365" w:type="dxa"/>
                  <w:hideMark/>
                </w:tcPr>
                <w:p w14:paraId="4C125786" w14:textId="77777777" w:rsidR="00167E59" w:rsidRPr="001148DC" w:rsidRDefault="00167E59" w:rsidP="00167E59">
                  <w:pPr>
                    <w:ind w:left="-322" w:firstLine="322"/>
                    <w:rPr>
                      <w:rFonts w:ascii="Arial" w:eastAsia="Times New Roman" w:hAnsi="Arial" w:cs="Arial"/>
                      <w:sz w:val="20"/>
                      <w:szCs w:val="20"/>
                      <w:lang w:val="en-CA"/>
                    </w:rPr>
                  </w:pPr>
                  <w:r w:rsidRPr="001148DC">
                    <w:rPr>
                      <w:rFonts w:ascii="Arial" w:eastAsia="Times New Roman" w:hAnsi="Arial" w:cs="Arial"/>
                      <w:sz w:val="20"/>
                      <w:szCs w:val="20"/>
                      <w:lang w:val="en-CA"/>
                    </w:rPr>
                    <w:t>60-69</w:t>
                  </w:r>
                </w:p>
              </w:tc>
              <w:tc>
                <w:tcPr>
                  <w:tcW w:w="6262" w:type="dxa"/>
                  <w:hideMark/>
                </w:tcPr>
                <w:p w14:paraId="76B48851" w14:textId="77777777" w:rsidR="00167E59" w:rsidRPr="001148DC" w:rsidRDefault="00167E59" w:rsidP="00167E59">
                  <w:pPr>
                    <w:ind w:left="-322" w:firstLine="322"/>
                    <w:rPr>
                      <w:rFonts w:ascii="Arial" w:eastAsia="Times New Roman" w:hAnsi="Arial" w:cs="Arial"/>
                      <w:sz w:val="20"/>
                      <w:szCs w:val="20"/>
                      <w:lang w:val="en-CA"/>
                    </w:rPr>
                  </w:pPr>
                  <w:r w:rsidRPr="001148DC">
                    <w:rPr>
                      <w:rFonts w:ascii="Arial" w:eastAsia="Times New Roman" w:hAnsi="Arial" w:cs="Arial"/>
                      <w:sz w:val="20"/>
                      <w:szCs w:val="20"/>
                      <w:lang w:val="en-CA"/>
                    </w:rPr>
                    <w:t> Competent work, meeting requirements</w:t>
                  </w:r>
                </w:p>
              </w:tc>
            </w:tr>
            <w:tr w:rsidR="00167E59" w:rsidRPr="00A37CE2" w14:paraId="1517630A" w14:textId="77777777" w:rsidTr="00DC616F">
              <w:trPr>
                <w:trHeight w:val="229"/>
              </w:trPr>
              <w:tc>
                <w:tcPr>
                  <w:tcW w:w="582" w:type="dxa"/>
                  <w:hideMark/>
                </w:tcPr>
                <w:p w14:paraId="21F01933" w14:textId="77777777" w:rsidR="00167E59" w:rsidRPr="001148DC" w:rsidRDefault="00167E59" w:rsidP="37EEFFC6">
                  <w:pPr>
                    <w:ind w:left="-322"/>
                    <w:rPr>
                      <w:rFonts w:ascii="Arial" w:eastAsia="Times New Roman" w:hAnsi="Arial" w:cs="Arial"/>
                      <w:sz w:val="20"/>
                      <w:szCs w:val="20"/>
                      <w:lang w:val="en-CA"/>
                    </w:rPr>
                  </w:pPr>
                  <w:r w:rsidRPr="001148DC">
                    <w:rPr>
                      <w:rFonts w:ascii="Arial" w:eastAsia="Times New Roman" w:hAnsi="Arial" w:cs="Arial"/>
                      <w:sz w:val="20"/>
                      <w:szCs w:val="20"/>
                      <w:lang w:val="en-CA"/>
                    </w:rPr>
                    <w:t>D  </w:t>
                  </w:r>
                </w:p>
              </w:tc>
              <w:tc>
                <w:tcPr>
                  <w:tcW w:w="1365" w:type="dxa"/>
                  <w:hideMark/>
                </w:tcPr>
                <w:p w14:paraId="13038FB3" w14:textId="77777777" w:rsidR="00167E59" w:rsidRPr="001148DC" w:rsidRDefault="00167E59" w:rsidP="00167E59">
                  <w:pPr>
                    <w:ind w:left="-322" w:firstLine="322"/>
                    <w:rPr>
                      <w:rFonts w:ascii="Arial" w:eastAsia="Times New Roman" w:hAnsi="Arial" w:cs="Arial"/>
                      <w:sz w:val="20"/>
                      <w:szCs w:val="20"/>
                      <w:lang w:val="en-CA"/>
                    </w:rPr>
                  </w:pPr>
                  <w:r w:rsidRPr="001148DC">
                    <w:rPr>
                      <w:rFonts w:ascii="Arial" w:eastAsia="Times New Roman" w:hAnsi="Arial" w:cs="Arial"/>
                      <w:sz w:val="20"/>
                      <w:szCs w:val="20"/>
                      <w:lang w:val="en-CA"/>
                    </w:rPr>
                    <w:t>50-59</w:t>
                  </w:r>
                </w:p>
              </w:tc>
              <w:tc>
                <w:tcPr>
                  <w:tcW w:w="6262" w:type="dxa"/>
                  <w:hideMark/>
                </w:tcPr>
                <w:p w14:paraId="0AAC7529" w14:textId="77777777" w:rsidR="00167E59" w:rsidRPr="001148DC" w:rsidRDefault="00167E59" w:rsidP="00167E59">
                  <w:pPr>
                    <w:ind w:left="-322" w:firstLine="322"/>
                    <w:rPr>
                      <w:rFonts w:ascii="Arial" w:eastAsia="Times New Roman" w:hAnsi="Arial" w:cs="Arial"/>
                      <w:sz w:val="20"/>
                      <w:szCs w:val="20"/>
                      <w:lang w:val="en-CA"/>
                    </w:rPr>
                  </w:pPr>
                  <w:r w:rsidRPr="001148DC">
                    <w:rPr>
                      <w:rFonts w:ascii="Arial" w:eastAsia="Times New Roman" w:hAnsi="Arial" w:cs="Arial"/>
                      <w:sz w:val="20"/>
                      <w:szCs w:val="20"/>
                      <w:lang w:val="en-CA"/>
                    </w:rPr>
                    <w:t> Fair work, minimally acceptable</w:t>
                  </w:r>
                </w:p>
              </w:tc>
            </w:tr>
            <w:tr w:rsidR="00167E59" w:rsidRPr="00A37CE2" w14:paraId="57C604DB" w14:textId="77777777" w:rsidTr="00DC616F">
              <w:trPr>
                <w:trHeight w:val="245"/>
              </w:trPr>
              <w:tc>
                <w:tcPr>
                  <w:tcW w:w="582" w:type="dxa"/>
                  <w:hideMark/>
                </w:tcPr>
                <w:p w14:paraId="3D3F3280" w14:textId="77777777" w:rsidR="00167E59" w:rsidRPr="001148DC" w:rsidRDefault="00167E59" w:rsidP="37EEFFC6">
                  <w:pPr>
                    <w:ind w:left="-322"/>
                    <w:rPr>
                      <w:rFonts w:ascii="Arial" w:eastAsia="Times New Roman" w:hAnsi="Arial" w:cs="Arial"/>
                      <w:sz w:val="20"/>
                      <w:szCs w:val="20"/>
                      <w:lang w:val="en-CA"/>
                    </w:rPr>
                  </w:pPr>
                  <w:r w:rsidRPr="001148DC">
                    <w:rPr>
                      <w:rFonts w:ascii="Arial" w:eastAsia="Times New Roman" w:hAnsi="Arial" w:cs="Arial"/>
                      <w:sz w:val="20"/>
                      <w:szCs w:val="20"/>
                      <w:lang w:val="en-CA"/>
                    </w:rPr>
                    <w:t>F</w:t>
                  </w:r>
                </w:p>
              </w:tc>
              <w:tc>
                <w:tcPr>
                  <w:tcW w:w="1365" w:type="dxa"/>
                  <w:hideMark/>
                </w:tcPr>
                <w:p w14:paraId="3C81375C" w14:textId="77777777" w:rsidR="00167E59" w:rsidRPr="001148DC" w:rsidRDefault="00167E59" w:rsidP="00167E59">
                  <w:pPr>
                    <w:ind w:left="-322" w:firstLine="322"/>
                    <w:rPr>
                      <w:rFonts w:ascii="Arial" w:eastAsia="Times New Roman" w:hAnsi="Arial" w:cs="Arial"/>
                      <w:sz w:val="20"/>
                      <w:szCs w:val="20"/>
                      <w:lang w:val="en-CA"/>
                    </w:rPr>
                  </w:pPr>
                  <w:r w:rsidRPr="001148DC">
                    <w:rPr>
                      <w:rFonts w:ascii="Arial" w:eastAsia="Times New Roman" w:hAnsi="Arial" w:cs="Arial"/>
                      <w:sz w:val="20"/>
                      <w:szCs w:val="20"/>
                      <w:lang w:val="en-CA"/>
                    </w:rPr>
                    <w:t>below 50</w:t>
                  </w:r>
                </w:p>
              </w:tc>
              <w:tc>
                <w:tcPr>
                  <w:tcW w:w="6262" w:type="dxa"/>
                  <w:hideMark/>
                </w:tcPr>
                <w:p w14:paraId="44359C9D" w14:textId="77777777" w:rsidR="00167E59" w:rsidRPr="001148DC" w:rsidRDefault="00167E59" w:rsidP="00167E59">
                  <w:pPr>
                    <w:ind w:left="-322" w:firstLine="322"/>
                    <w:rPr>
                      <w:rFonts w:ascii="Arial" w:eastAsia="Times New Roman" w:hAnsi="Arial" w:cs="Arial"/>
                      <w:sz w:val="20"/>
                      <w:szCs w:val="20"/>
                      <w:lang w:val="en-CA"/>
                    </w:rPr>
                  </w:pPr>
                  <w:r w:rsidRPr="001148DC">
                    <w:rPr>
                      <w:rFonts w:ascii="Arial" w:eastAsia="Times New Roman" w:hAnsi="Arial" w:cs="Arial"/>
                      <w:sz w:val="20"/>
                      <w:szCs w:val="20"/>
                      <w:lang w:val="en-CA"/>
                    </w:rPr>
                    <w:t> Fail</w:t>
                  </w:r>
                </w:p>
              </w:tc>
            </w:tr>
          </w:tbl>
          <w:p w14:paraId="03D312DF" w14:textId="42D1757F" w:rsidR="001B7435" w:rsidRDefault="001B7435" w:rsidP="001B7435">
            <w:pPr>
              <w:ind w:right="40"/>
              <w:jc w:val="both"/>
              <w:rPr>
                <w:rFonts w:ascii="Arial" w:eastAsia="Times New Roman" w:hAnsi="Arial" w:cs="Arial"/>
                <w:b/>
                <w:sz w:val="20"/>
                <w:szCs w:val="20"/>
              </w:rPr>
            </w:pPr>
          </w:p>
          <w:p w14:paraId="789550FD" w14:textId="77777777" w:rsidR="00907274" w:rsidRDefault="00907274" w:rsidP="001B7435">
            <w:pPr>
              <w:ind w:right="40"/>
              <w:jc w:val="both"/>
              <w:rPr>
                <w:rFonts w:ascii="Arial" w:eastAsia="Times New Roman" w:hAnsi="Arial" w:cs="Arial"/>
                <w:b/>
                <w:sz w:val="20"/>
                <w:szCs w:val="20"/>
              </w:rPr>
            </w:pPr>
          </w:p>
          <w:p w14:paraId="2F5E99C1" w14:textId="2B700741" w:rsidR="0088482F" w:rsidRDefault="008F28EC" w:rsidP="001B7435">
            <w:pPr>
              <w:spacing w:after="60"/>
              <w:ind w:right="40"/>
              <w:jc w:val="both"/>
              <w:rPr>
                <w:rFonts w:ascii="Arial" w:eastAsia="Times New Roman" w:hAnsi="Arial" w:cs="Arial"/>
                <w:b/>
                <w:sz w:val="20"/>
                <w:szCs w:val="20"/>
              </w:rPr>
            </w:pPr>
            <w:r w:rsidRPr="008F28EC">
              <w:rPr>
                <w:rFonts w:ascii="Arial" w:eastAsia="Times New Roman" w:hAnsi="Arial" w:cs="Arial"/>
                <w:b/>
                <w:sz w:val="20"/>
                <w:szCs w:val="20"/>
              </w:rPr>
              <w:t>Information about late or missed evaluations:</w:t>
            </w:r>
          </w:p>
          <w:p w14:paraId="6004DDC9" w14:textId="77777777" w:rsidR="00CD7819" w:rsidRPr="00907274" w:rsidRDefault="00CD7819">
            <w:pPr>
              <w:numPr>
                <w:ilvl w:val="0"/>
                <w:numId w:val="12"/>
              </w:numPr>
              <w:spacing w:before="60" w:after="100" w:afterAutospacing="1"/>
              <w:ind w:right="45"/>
              <w:jc w:val="both"/>
              <w:rPr>
                <w:rFonts w:ascii="Arial" w:hAnsi="Arial" w:cs="Arial"/>
                <w:color w:val="212121"/>
                <w:sz w:val="20"/>
                <w:szCs w:val="20"/>
              </w:rPr>
            </w:pPr>
            <w:r w:rsidRPr="00907274">
              <w:rPr>
                <w:rFonts w:ascii="Arial" w:hAnsi="Arial" w:cs="Arial"/>
                <w:color w:val="212121"/>
                <w:sz w:val="20"/>
                <w:szCs w:val="20"/>
              </w:rPr>
              <w:t>If you miss the Quiz, your overall grade will be out of 95.</w:t>
            </w:r>
          </w:p>
          <w:p w14:paraId="35BD45FB" w14:textId="77777777" w:rsidR="00CD7819" w:rsidRPr="00907274" w:rsidRDefault="00CD7819">
            <w:pPr>
              <w:numPr>
                <w:ilvl w:val="0"/>
                <w:numId w:val="12"/>
              </w:numPr>
              <w:spacing w:before="60" w:after="100" w:afterAutospacing="1"/>
              <w:ind w:right="45"/>
              <w:jc w:val="both"/>
              <w:rPr>
                <w:rFonts w:ascii="Arial" w:hAnsi="Arial" w:cs="Arial"/>
                <w:color w:val="212121"/>
                <w:sz w:val="20"/>
                <w:szCs w:val="20"/>
              </w:rPr>
            </w:pPr>
            <w:r w:rsidRPr="00907274">
              <w:rPr>
                <w:rFonts w:ascii="Arial" w:hAnsi="Arial" w:cs="Arial"/>
                <w:color w:val="212121"/>
                <w:sz w:val="20"/>
                <w:szCs w:val="20"/>
              </w:rPr>
              <w:t xml:space="preserve">You can be late (by a maximum of 2 days) handing your assignment but only once. Since solutions will need to be released for the Assignment #1 three days before the midterm, any </w:t>
            </w:r>
            <w:r w:rsidRPr="00907274">
              <w:rPr>
                <w:rFonts w:ascii="Arial" w:hAnsi="Arial" w:cs="Arial"/>
                <w:color w:val="212121"/>
                <w:sz w:val="20"/>
                <w:szCs w:val="20"/>
              </w:rPr>
              <w:lastRenderedPageBreak/>
              <w:t>submission after October 22 will be worth a maximum of 5%. This is to be fair and allow students a chance to study the solutions to the assignment.</w:t>
            </w:r>
          </w:p>
          <w:p w14:paraId="39327F7B" w14:textId="77777777" w:rsidR="00CD7819" w:rsidRPr="00907274" w:rsidRDefault="00CD7819">
            <w:pPr>
              <w:numPr>
                <w:ilvl w:val="0"/>
                <w:numId w:val="12"/>
              </w:numPr>
              <w:spacing w:before="60" w:after="100" w:afterAutospacing="1"/>
              <w:ind w:right="45"/>
              <w:jc w:val="both"/>
              <w:rPr>
                <w:rFonts w:ascii="Arial" w:hAnsi="Arial" w:cs="Arial"/>
                <w:color w:val="212121"/>
                <w:sz w:val="20"/>
                <w:szCs w:val="20"/>
              </w:rPr>
            </w:pPr>
            <w:r w:rsidRPr="00907274">
              <w:rPr>
                <w:rFonts w:ascii="Arial" w:hAnsi="Arial" w:cs="Arial"/>
                <w:color w:val="212121"/>
                <w:sz w:val="20"/>
                <w:szCs w:val="20"/>
              </w:rPr>
              <w:t>If there is a late submission of the project proposal by more than one week, the proposal will contribute at most 2% to the overall grade (not 5%). </w:t>
            </w:r>
          </w:p>
          <w:p w14:paraId="40342930" w14:textId="77777777" w:rsidR="00CD7819" w:rsidRPr="00907274" w:rsidRDefault="00CD7819">
            <w:pPr>
              <w:numPr>
                <w:ilvl w:val="0"/>
                <w:numId w:val="12"/>
              </w:numPr>
              <w:spacing w:before="60" w:after="100" w:afterAutospacing="1"/>
              <w:ind w:right="45"/>
              <w:jc w:val="both"/>
              <w:rPr>
                <w:rFonts w:ascii="Arial" w:hAnsi="Arial" w:cs="Arial"/>
                <w:color w:val="212121"/>
                <w:sz w:val="20"/>
                <w:szCs w:val="20"/>
              </w:rPr>
            </w:pPr>
            <w:r w:rsidRPr="00907274">
              <w:rPr>
                <w:rFonts w:ascii="Arial" w:hAnsi="Arial" w:cs="Arial"/>
                <w:color w:val="212121"/>
                <w:sz w:val="20"/>
                <w:szCs w:val="20"/>
              </w:rPr>
              <w:t xml:space="preserve">Projects must be submitted by the date stated (since we are forced to submit grades in a timely </w:t>
            </w:r>
            <w:proofErr w:type="gramStart"/>
            <w:r w:rsidRPr="00907274">
              <w:rPr>
                <w:rFonts w:ascii="Arial" w:hAnsi="Arial" w:cs="Arial"/>
                <w:color w:val="212121"/>
                <w:sz w:val="20"/>
                <w:szCs w:val="20"/>
              </w:rPr>
              <w:t>fashion</w:t>
            </w:r>
            <w:proofErr w:type="gramEnd"/>
            <w:r w:rsidRPr="00907274">
              <w:rPr>
                <w:rFonts w:ascii="Arial" w:hAnsi="Arial" w:cs="Arial"/>
                <w:color w:val="212121"/>
                <w:sz w:val="20"/>
                <w:szCs w:val="20"/>
              </w:rPr>
              <w:t xml:space="preserve"> and we have set the date to maximize the amount of time for you to work on it.)</w:t>
            </w:r>
          </w:p>
          <w:p w14:paraId="09613138" w14:textId="6AC5C56F" w:rsidR="000B50B9" w:rsidRPr="00907274" w:rsidRDefault="00CD7819">
            <w:pPr>
              <w:numPr>
                <w:ilvl w:val="0"/>
                <w:numId w:val="12"/>
              </w:numPr>
              <w:spacing w:before="60" w:after="100" w:afterAutospacing="1"/>
              <w:ind w:right="45"/>
              <w:jc w:val="both"/>
              <w:rPr>
                <w:rFonts w:ascii="Arial" w:hAnsi="Arial" w:cs="Arial"/>
                <w:color w:val="212121"/>
                <w:sz w:val="20"/>
                <w:szCs w:val="20"/>
              </w:rPr>
            </w:pPr>
            <w:r w:rsidRPr="00907274">
              <w:rPr>
                <w:rFonts w:ascii="Arial" w:hAnsi="Arial" w:cs="Arial"/>
                <w:color w:val="212121"/>
                <w:sz w:val="20"/>
                <w:szCs w:val="20"/>
              </w:rPr>
              <w:t>If you miss the midterm, your final exam will be worth 25+15 = 40%.</w:t>
            </w:r>
          </w:p>
          <w:p w14:paraId="5D040C5D" w14:textId="77777777" w:rsidR="00CD7819" w:rsidRDefault="00CD7819" w:rsidP="00CD7819">
            <w:pPr>
              <w:spacing w:before="60"/>
              <w:ind w:right="175"/>
              <w:jc w:val="both"/>
              <w:rPr>
                <w:rFonts w:ascii="Arial" w:eastAsia="Times New Roman" w:hAnsi="Arial" w:cs="Arial"/>
                <w:sz w:val="20"/>
                <w:szCs w:val="20"/>
              </w:rPr>
            </w:pPr>
          </w:p>
          <w:p w14:paraId="548809EB" w14:textId="67C06B0A" w:rsidR="008F28EC" w:rsidRDefault="000B50B9" w:rsidP="00DC2571">
            <w:pPr>
              <w:jc w:val="both"/>
              <w:rPr>
                <w:rFonts w:ascii="Arial" w:hAnsi="Arial" w:cs="Arial"/>
                <w:color w:val="000000"/>
                <w:sz w:val="20"/>
                <w:szCs w:val="20"/>
              </w:rPr>
            </w:pPr>
            <w:r w:rsidRPr="014A07E5">
              <w:rPr>
                <w:rFonts w:ascii="Arial" w:hAnsi="Arial" w:cs="Arial"/>
                <w:b/>
                <w:bCs/>
                <w:color w:val="000000" w:themeColor="text1"/>
                <w:sz w:val="20"/>
                <w:szCs w:val="20"/>
              </w:rPr>
              <w:t>INC (Incomplete Standing):</w:t>
            </w:r>
            <w:r w:rsidRPr="014A07E5">
              <w:rPr>
                <w:rStyle w:val="apple-converted-space"/>
                <w:rFonts w:ascii="Arial" w:hAnsi="Arial" w:cs="Arial"/>
                <w:b/>
                <w:bCs/>
                <w:color w:val="000000" w:themeColor="text1"/>
                <w:sz w:val="20"/>
                <w:szCs w:val="20"/>
              </w:rPr>
              <w:t> </w:t>
            </w:r>
            <w:r w:rsidR="00806D7A" w:rsidRPr="014A07E5">
              <w:rPr>
                <w:rFonts w:ascii="Arial" w:hAnsi="Arial" w:cs="Arial"/>
                <w:color w:val="000000" w:themeColor="text1"/>
                <w:sz w:val="20"/>
                <w:szCs w:val="20"/>
              </w:rPr>
              <w:t xml:space="preserve">If a student </w:t>
            </w:r>
            <w:r w:rsidRPr="014A07E5">
              <w:rPr>
                <w:rFonts w:ascii="Arial" w:hAnsi="Arial" w:cs="Arial"/>
                <w:color w:val="000000" w:themeColor="text1"/>
                <w:sz w:val="20"/>
                <w:szCs w:val="20"/>
              </w:rPr>
              <w:t xml:space="preserve">has been approved by the Academic Counselling Office (in consultation with the instructor/department) to complete term work </w:t>
            </w:r>
            <w:proofErr w:type="gramStart"/>
            <w:r w:rsidRPr="014A07E5">
              <w:rPr>
                <w:rFonts w:ascii="Arial" w:hAnsi="Arial" w:cs="Arial"/>
                <w:color w:val="000000" w:themeColor="text1"/>
                <w:sz w:val="20"/>
                <w:szCs w:val="20"/>
              </w:rPr>
              <w:t>at a later date</w:t>
            </w:r>
            <w:proofErr w:type="gramEnd"/>
            <w:r w:rsidR="00806D7A" w:rsidRPr="014A07E5">
              <w:rPr>
                <w:rFonts w:ascii="Arial" w:hAnsi="Arial" w:cs="Arial"/>
                <w:color w:val="000000" w:themeColor="text1"/>
                <w:sz w:val="20"/>
                <w:szCs w:val="20"/>
              </w:rPr>
              <w:t>, an INC will be assigned</w:t>
            </w:r>
            <w:r w:rsidRPr="014A07E5">
              <w:rPr>
                <w:rFonts w:ascii="Arial" w:hAnsi="Arial" w:cs="Arial"/>
                <w:color w:val="000000" w:themeColor="text1"/>
                <w:sz w:val="20"/>
                <w:szCs w:val="20"/>
              </w:rPr>
              <w:t>.</w:t>
            </w:r>
            <w:r w:rsidR="00E15513" w:rsidRPr="014A07E5">
              <w:rPr>
                <w:rFonts w:ascii="Arial" w:hAnsi="Arial" w:cs="Arial"/>
                <w:color w:val="000000" w:themeColor="text1"/>
                <w:sz w:val="20"/>
                <w:szCs w:val="20"/>
              </w:rPr>
              <w:t xml:space="preserve"> Students with INC will have their course load in subsequent terms reduced to allow them to complete outstanding course work. </w:t>
            </w:r>
            <w:r w:rsidR="00F30A9B" w:rsidRPr="014A07E5">
              <w:rPr>
                <w:rFonts w:ascii="Arial" w:hAnsi="Arial" w:cs="Arial"/>
                <w:color w:val="000000" w:themeColor="text1"/>
                <w:sz w:val="20"/>
                <w:szCs w:val="20"/>
              </w:rPr>
              <w:t>Students may request</w:t>
            </w:r>
            <w:r w:rsidR="00E878A1" w:rsidRPr="014A07E5">
              <w:rPr>
                <w:rFonts w:ascii="Arial" w:hAnsi="Arial" w:cs="Arial"/>
                <w:color w:val="000000" w:themeColor="text1"/>
                <w:sz w:val="20"/>
                <w:szCs w:val="20"/>
              </w:rPr>
              <w:t xml:space="preserve"> per</w:t>
            </w:r>
            <w:r w:rsidR="004814DB" w:rsidRPr="014A07E5">
              <w:rPr>
                <w:rFonts w:ascii="Arial" w:hAnsi="Arial" w:cs="Arial"/>
                <w:color w:val="000000" w:themeColor="text1"/>
                <w:sz w:val="20"/>
                <w:szCs w:val="20"/>
              </w:rPr>
              <w:t>mission</w:t>
            </w:r>
            <w:r w:rsidR="00996FB1" w:rsidRPr="014A07E5">
              <w:rPr>
                <w:rFonts w:ascii="Arial" w:hAnsi="Arial" w:cs="Arial"/>
                <w:color w:val="000000" w:themeColor="text1"/>
                <w:sz w:val="20"/>
                <w:szCs w:val="20"/>
              </w:rPr>
              <w:t xml:space="preserve"> from Academic Counselling</w:t>
            </w:r>
            <w:r w:rsidR="00E74ED5" w:rsidRPr="014A07E5">
              <w:rPr>
                <w:rFonts w:ascii="Arial" w:hAnsi="Arial" w:cs="Arial"/>
                <w:color w:val="000000" w:themeColor="text1"/>
                <w:sz w:val="20"/>
                <w:szCs w:val="20"/>
              </w:rPr>
              <w:t xml:space="preserve"> to carry </w:t>
            </w:r>
            <w:r w:rsidR="009D6386" w:rsidRPr="014A07E5">
              <w:rPr>
                <w:rFonts w:ascii="Arial" w:hAnsi="Arial" w:cs="Arial"/>
                <w:color w:val="000000" w:themeColor="text1"/>
                <w:sz w:val="20"/>
                <w:szCs w:val="20"/>
              </w:rPr>
              <w:t xml:space="preserve">a </w:t>
            </w:r>
            <w:r w:rsidR="00E74ED5" w:rsidRPr="014A07E5">
              <w:rPr>
                <w:rFonts w:ascii="Arial" w:hAnsi="Arial" w:cs="Arial"/>
                <w:color w:val="000000" w:themeColor="text1"/>
                <w:sz w:val="20"/>
                <w:szCs w:val="20"/>
              </w:rPr>
              <w:t>full course load</w:t>
            </w:r>
            <w:r w:rsidR="00D06841" w:rsidRPr="014A07E5">
              <w:rPr>
                <w:rFonts w:ascii="Arial" w:hAnsi="Arial" w:cs="Arial"/>
                <w:color w:val="000000" w:themeColor="text1"/>
                <w:sz w:val="20"/>
                <w:szCs w:val="20"/>
              </w:rPr>
              <w:t xml:space="preserve"> for the term the </w:t>
            </w:r>
            <w:r w:rsidR="007F40BA" w:rsidRPr="014A07E5">
              <w:rPr>
                <w:rFonts w:ascii="Arial" w:hAnsi="Arial" w:cs="Arial"/>
                <w:color w:val="000000" w:themeColor="text1"/>
                <w:sz w:val="20"/>
                <w:szCs w:val="20"/>
              </w:rPr>
              <w:t xml:space="preserve">incomplete </w:t>
            </w:r>
            <w:r w:rsidR="00C307B8" w:rsidRPr="014A07E5">
              <w:rPr>
                <w:rFonts w:ascii="Arial" w:hAnsi="Arial" w:cs="Arial"/>
                <w:color w:val="000000" w:themeColor="text1"/>
                <w:sz w:val="20"/>
                <w:szCs w:val="20"/>
              </w:rPr>
              <w:t xml:space="preserve">course work is </w:t>
            </w:r>
            <w:r w:rsidR="007F40BA" w:rsidRPr="014A07E5">
              <w:rPr>
                <w:rFonts w:ascii="Arial" w:hAnsi="Arial" w:cs="Arial"/>
                <w:color w:val="000000" w:themeColor="text1"/>
                <w:sz w:val="20"/>
                <w:szCs w:val="20"/>
              </w:rPr>
              <w:t>scheduled</w:t>
            </w:r>
            <w:r w:rsidR="00C307B8" w:rsidRPr="014A07E5">
              <w:rPr>
                <w:rFonts w:ascii="Arial" w:hAnsi="Arial" w:cs="Arial"/>
                <w:color w:val="000000" w:themeColor="text1"/>
                <w:sz w:val="20"/>
                <w:szCs w:val="20"/>
              </w:rPr>
              <w:t xml:space="preserve">. </w:t>
            </w:r>
          </w:p>
          <w:p w14:paraId="40A6C4E0" w14:textId="77777777" w:rsidR="0064561F" w:rsidRDefault="0064561F" w:rsidP="00DC2571">
            <w:pPr>
              <w:jc w:val="both"/>
              <w:rPr>
                <w:rFonts w:ascii="Arial" w:hAnsi="Arial" w:cs="Arial"/>
                <w:color w:val="000000"/>
                <w:sz w:val="20"/>
                <w:szCs w:val="20"/>
              </w:rPr>
            </w:pPr>
          </w:p>
          <w:p w14:paraId="3B3739FA" w14:textId="087F303E" w:rsidR="00BA36AF" w:rsidRPr="00BA36AF" w:rsidRDefault="0064561F" w:rsidP="00BA36AF">
            <w:pPr>
              <w:jc w:val="both"/>
              <w:rPr>
                <w:rFonts w:ascii="Arial" w:hAnsi="Arial" w:cs="Arial"/>
                <w:color w:val="000000" w:themeColor="text1"/>
                <w:sz w:val="20"/>
                <w:szCs w:val="20"/>
              </w:rPr>
            </w:pPr>
            <w:r w:rsidRPr="014A07E5">
              <w:rPr>
                <w:rFonts w:ascii="Arial" w:hAnsi="Arial" w:cs="Arial"/>
                <w:b/>
                <w:bCs/>
                <w:color w:val="000000" w:themeColor="text1"/>
                <w:sz w:val="20"/>
                <w:szCs w:val="20"/>
              </w:rPr>
              <w:t>SPC</w:t>
            </w:r>
            <w:r w:rsidRPr="014A07E5">
              <w:rPr>
                <w:rFonts w:ascii="Arial" w:hAnsi="Arial" w:cs="Arial"/>
                <w:color w:val="000000" w:themeColor="text1"/>
                <w:sz w:val="20"/>
                <w:szCs w:val="20"/>
              </w:rPr>
              <w:t xml:space="preserve"> (</w:t>
            </w:r>
            <w:r w:rsidRPr="014A07E5">
              <w:rPr>
                <w:rFonts w:ascii="Arial" w:hAnsi="Arial" w:cs="Arial"/>
                <w:b/>
                <w:bCs/>
                <w:color w:val="000000" w:themeColor="text1"/>
                <w:sz w:val="20"/>
                <w:szCs w:val="20"/>
              </w:rPr>
              <w:t>Special</w:t>
            </w:r>
            <w:r w:rsidR="00CC3AA7" w:rsidRPr="014A07E5">
              <w:rPr>
                <w:rFonts w:ascii="Arial" w:hAnsi="Arial" w:cs="Arial"/>
                <w:b/>
                <w:bCs/>
                <w:color w:val="000000" w:themeColor="text1"/>
                <w:sz w:val="20"/>
                <w:szCs w:val="20"/>
              </w:rPr>
              <w:t xml:space="preserve"> examination): </w:t>
            </w:r>
            <w:r w:rsidR="0033561B" w:rsidRPr="014A07E5">
              <w:rPr>
                <w:rStyle w:val="apple-converted-space"/>
                <w:rFonts w:ascii="Arial" w:hAnsi="Arial" w:cs="Arial"/>
                <w:color w:val="000000" w:themeColor="text1"/>
                <w:sz w:val="20"/>
                <w:szCs w:val="20"/>
              </w:rPr>
              <w:t>If a s</w:t>
            </w:r>
            <w:r w:rsidR="00CC3AA7" w:rsidRPr="014A07E5">
              <w:rPr>
                <w:rFonts w:ascii="Arial" w:hAnsi="Arial" w:cs="Arial"/>
                <w:color w:val="000000" w:themeColor="text1"/>
                <w:sz w:val="20"/>
                <w:szCs w:val="20"/>
              </w:rPr>
              <w:t>tudent has been approved by the Academic Counselling Office to write a Special Examination and the final exam is the only outstanding course component</w:t>
            </w:r>
            <w:r w:rsidR="0033561B" w:rsidRPr="014A07E5">
              <w:rPr>
                <w:rFonts w:ascii="Arial" w:hAnsi="Arial" w:cs="Arial"/>
                <w:color w:val="000000" w:themeColor="text1"/>
                <w:sz w:val="20"/>
                <w:szCs w:val="20"/>
              </w:rPr>
              <w:t xml:space="preserve">, an SPC will be assigned. If the class has a makeup exam, the student is expected to write the makeup exam. If the class doesn’t have a makeup exam or the student misses the makeup exam for reasons approved by the Academic Counselling Office, </w:t>
            </w:r>
            <w:r w:rsidR="00342A96" w:rsidRPr="014A07E5">
              <w:rPr>
                <w:rFonts w:ascii="Arial" w:hAnsi="Arial" w:cs="Arial"/>
                <w:color w:val="000000" w:themeColor="text1"/>
                <w:sz w:val="20"/>
                <w:szCs w:val="20"/>
              </w:rPr>
              <w:t>the student will write the exam the next time the course is offered.</w:t>
            </w:r>
            <w:r w:rsidR="008E375A" w:rsidRPr="014A07E5">
              <w:rPr>
                <w:rFonts w:ascii="Arial" w:hAnsi="Arial" w:cs="Arial"/>
                <w:color w:val="000000" w:themeColor="text1"/>
                <w:sz w:val="20"/>
                <w:szCs w:val="20"/>
              </w:rPr>
              <w:t xml:space="preserve"> </w:t>
            </w:r>
            <w:r w:rsidR="002E07E9" w:rsidRPr="014A07E5">
              <w:rPr>
                <w:rFonts w:ascii="Arial" w:hAnsi="Arial" w:cs="Arial"/>
                <w:color w:val="000000" w:themeColor="text1"/>
                <w:sz w:val="20"/>
                <w:szCs w:val="20"/>
              </w:rPr>
              <w:t xml:space="preserve">Outstanding SPCs will reduce the </w:t>
            </w:r>
            <w:r w:rsidR="007F65F5" w:rsidRPr="014A07E5">
              <w:rPr>
                <w:rFonts w:ascii="Arial" w:hAnsi="Arial" w:cs="Arial"/>
                <w:color w:val="000000" w:themeColor="text1"/>
                <w:sz w:val="20"/>
                <w:szCs w:val="20"/>
              </w:rPr>
              <w:t xml:space="preserve">course load for the term the exam is deferred as outlined in </w:t>
            </w:r>
            <w:hyperlink r:id="rId44" w:anchor="SubHeading_70">
              <w:r w:rsidR="00514EEA" w:rsidRPr="014A07E5">
                <w:rPr>
                  <w:rStyle w:val="Hyperlink"/>
                  <w:rFonts w:ascii="Arial" w:hAnsi="Arial" w:cs="Arial"/>
                  <w:sz w:val="20"/>
                  <w:szCs w:val="20"/>
                </w:rPr>
                <w:t>Types of Examinations</w:t>
              </w:r>
            </w:hyperlink>
            <w:r w:rsidR="00514EEA" w:rsidRPr="014A07E5">
              <w:rPr>
                <w:rFonts w:ascii="Arial" w:hAnsi="Arial" w:cs="Arial"/>
                <w:color w:val="000000" w:themeColor="text1"/>
                <w:sz w:val="20"/>
                <w:szCs w:val="20"/>
              </w:rPr>
              <w:t xml:space="preserve"> policy.</w:t>
            </w:r>
          </w:p>
        </w:tc>
      </w:tr>
    </w:tbl>
    <w:p w14:paraId="03C56BF7" w14:textId="17681030" w:rsidR="00434622" w:rsidRPr="00DF2DBC" w:rsidRDefault="00434622">
      <w:pPr>
        <w:pStyle w:val="ListParagraph"/>
        <w:numPr>
          <w:ilvl w:val="0"/>
          <w:numId w:val="1"/>
        </w:numPr>
        <w:spacing w:before="120"/>
        <w:ind w:left="-142" w:right="-289" w:hanging="425"/>
        <w:rPr>
          <w:rFonts w:ascii="Arial" w:hAnsi="Arial" w:cs="Arial"/>
          <w:b/>
          <w:sz w:val="22"/>
          <w:szCs w:val="22"/>
        </w:rPr>
      </w:pPr>
      <w:r w:rsidRPr="00DF2DBC">
        <w:rPr>
          <w:rFonts w:ascii="Arial" w:hAnsi="Arial" w:cs="Arial"/>
          <w:b/>
          <w:sz w:val="22"/>
          <w:szCs w:val="22"/>
        </w:rPr>
        <w:lastRenderedPageBreak/>
        <w:t>Communication:</w:t>
      </w:r>
    </w:p>
    <w:tbl>
      <w:tblPr>
        <w:tblStyle w:val="TableGrid"/>
        <w:tblW w:w="1007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8714"/>
      </w:tblGrid>
      <w:tr w:rsidR="00434622" w:rsidRPr="00956FAE" w14:paraId="2A98F108" w14:textId="77777777" w:rsidTr="244DF058">
        <w:tc>
          <w:tcPr>
            <w:tcW w:w="1297" w:type="dxa"/>
          </w:tcPr>
          <w:p w14:paraId="47CB9648" w14:textId="77777777" w:rsidR="00434622" w:rsidRPr="00F60D63" w:rsidRDefault="00434622" w:rsidP="00612E56">
            <w:pPr>
              <w:widowControl w:val="0"/>
              <w:autoSpaceDE w:val="0"/>
              <w:autoSpaceDN w:val="0"/>
              <w:adjustRightInd w:val="0"/>
              <w:spacing w:after="240"/>
              <w:ind w:left="38" w:right="33"/>
              <w:jc w:val="center"/>
              <w:rPr>
                <w:rFonts w:ascii="Cambria" w:hAnsi="Cambria" w:cs="Cambria"/>
                <w:b/>
                <w:bCs/>
                <w:sz w:val="20"/>
                <w:szCs w:val="26"/>
              </w:rPr>
            </w:pPr>
            <w:r>
              <w:rPr>
                <w:rFonts w:ascii="Cambria" w:hAnsi="Cambria" w:cs="Cambria"/>
                <w:b/>
                <w:bCs/>
                <w:noProof/>
                <w:sz w:val="20"/>
                <w:szCs w:val="26"/>
              </w:rPr>
              <w:drawing>
                <wp:anchor distT="0" distB="0" distL="114300" distR="114300" simplePos="0" relativeHeight="251658244" behindDoc="0" locked="0" layoutInCell="1" allowOverlap="1" wp14:anchorId="48638E95" wp14:editId="2E61B954">
                  <wp:simplePos x="0" y="0"/>
                  <wp:positionH relativeFrom="column">
                    <wp:posOffset>-5715</wp:posOffset>
                  </wp:positionH>
                  <wp:positionV relativeFrom="paragraph">
                    <wp:posOffset>476250</wp:posOffset>
                  </wp:positionV>
                  <wp:extent cx="723265" cy="723265"/>
                  <wp:effectExtent l="0" t="0" r="635" b="0"/>
                  <wp:wrapSquare wrapText="bothSides"/>
                  <wp:docPr id="4" name="Graphic 4" descr="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SRcbuW.svg"/>
                          <pic:cNvPicPr/>
                        </pic:nvPicPr>
                        <pic:blipFill>
                          <a:blip r:embed="rId45">
                            <a:extLst>
                              <a:ext uri="{96DAC541-7B7A-43D3-8B79-37D633B846F1}">
                                <asvg:svgBlip xmlns:asvg="http://schemas.microsoft.com/office/drawing/2016/SVG/main" r:embed="rId46"/>
                              </a:ext>
                            </a:extLst>
                          </a:blip>
                          <a:stretch>
                            <a:fillRect/>
                          </a:stretch>
                        </pic:blipFill>
                        <pic:spPr>
                          <a:xfrm>
                            <a:off x="0" y="0"/>
                            <a:ext cx="723265" cy="723265"/>
                          </a:xfrm>
                          <a:prstGeom prst="rect">
                            <a:avLst/>
                          </a:prstGeom>
                        </pic:spPr>
                      </pic:pic>
                    </a:graphicData>
                  </a:graphic>
                  <wp14:sizeRelH relativeFrom="page">
                    <wp14:pctWidth>0</wp14:pctWidth>
                  </wp14:sizeRelH>
                  <wp14:sizeRelV relativeFrom="page">
                    <wp14:pctHeight>0</wp14:pctHeight>
                  </wp14:sizeRelV>
                </wp:anchor>
              </w:drawing>
            </w:r>
          </w:p>
        </w:tc>
        <w:tc>
          <w:tcPr>
            <w:tcW w:w="8773" w:type="dxa"/>
          </w:tcPr>
          <w:p w14:paraId="685120CB" w14:textId="71C1EAA1" w:rsidR="00434622" w:rsidRPr="00B516DD" w:rsidRDefault="00434622">
            <w:pPr>
              <w:pStyle w:val="ListParagraph"/>
              <w:widowControl w:val="0"/>
              <w:numPr>
                <w:ilvl w:val="0"/>
                <w:numId w:val="6"/>
              </w:numPr>
              <w:autoSpaceDE w:val="0"/>
              <w:autoSpaceDN w:val="0"/>
              <w:adjustRightInd w:val="0"/>
              <w:spacing w:before="60" w:after="60"/>
              <w:ind w:left="671" w:right="34" w:hanging="425"/>
              <w:jc w:val="both"/>
              <w:rPr>
                <w:rFonts w:ascii="Arial" w:hAnsi="Arial" w:cs="Arial"/>
                <w:sz w:val="20"/>
                <w:szCs w:val="20"/>
              </w:rPr>
            </w:pPr>
            <w:r w:rsidRPr="00B516DD">
              <w:rPr>
                <w:rFonts w:ascii="Arial" w:hAnsi="Arial" w:cs="Arial"/>
                <w:sz w:val="20"/>
                <w:szCs w:val="20"/>
              </w:rPr>
              <w:t xml:space="preserve">Students should check the OWL site </w:t>
            </w:r>
            <w:r w:rsidR="00466A7B">
              <w:rPr>
                <w:rFonts w:ascii="Arial" w:hAnsi="Arial" w:cs="Arial"/>
                <w:sz w:val="20"/>
                <w:szCs w:val="20"/>
              </w:rPr>
              <w:t>at least once per week.</w:t>
            </w:r>
          </w:p>
          <w:p w14:paraId="177BE2D7" w14:textId="45DFAD50" w:rsidR="00434622" w:rsidRPr="00B516DD" w:rsidRDefault="00434622">
            <w:pPr>
              <w:pStyle w:val="ListParagraph"/>
              <w:widowControl w:val="0"/>
              <w:numPr>
                <w:ilvl w:val="0"/>
                <w:numId w:val="6"/>
              </w:numPr>
              <w:autoSpaceDE w:val="0"/>
              <w:autoSpaceDN w:val="0"/>
              <w:adjustRightInd w:val="0"/>
              <w:spacing w:before="60" w:after="60"/>
              <w:ind w:left="671" w:right="39" w:hanging="425"/>
              <w:jc w:val="both"/>
              <w:rPr>
                <w:rFonts w:ascii="Arial" w:hAnsi="Arial" w:cs="Arial"/>
                <w:sz w:val="20"/>
                <w:szCs w:val="20"/>
              </w:rPr>
            </w:pPr>
            <w:r w:rsidRPr="00B516DD">
              <w:rPr>
                <w:rFonts w:ascii="Arial" w:hAnsi="Arial" w:cs="Arial"/>
                <w:sz w:val="20"/>
                <w:szCs w:val="20"/>
              </w:rPr>
              <w:t xml:space="preserve">Students should email their instructor(s) and teaching assistant(s) </w:t>
            </w:r>
            <w:r w:rsidR="00466A7B">
              <w:rPr>
                <w:rFonts w:ascii="Arial" w:hAnsi="Arial" w:cs="Arial"/>
                <w:sz w:val="20"/>
                <w:szCs w:val="20"/>
              </w:rPr>
              <w:t>email or preferably Slack for Hallett.</w:t>
            </w:r>
            <w:r w:rsidRPr="00B516DD">
              <w:rPr>
                <w:rFonts w:ascii="Arial" w:hAnsi="Arial" w:cs="Arial"/>
                <w:sz w:val="20"/>
                <w:szCs w:val="20"/>
              </w:rPr>
              <w:t xml:space="preserve"> </w:t>
            </w:r>
          </w:p>
          <w:p w14:paraId="6E9CA6D1" w14:textId="77777777" w:rsidR="00466A7B" w:rsidRDefault="00434622">
            <w:pPr>
              <w:pStyle w:val="ListParagraph"/>
              <w:widowControl w:val="0"/>
              <w:numPr>
                <w:ilvl w:val="0"/>
                <w:numId w:val="6"/>
              </w:numPr>
              <w:autoSpaceDE w:val="0"/>
              <w:autoSpaceDN w:val="0"/>
              <w:adjustRightInd w:val="0"/>
              <w:spacing w:before="60" w:after="60"/>
              <w:ind w:left="671" w:right="34" w:hanging="425"/>
              <w:jc w:val="both"/>
              <w:rPr>
                <w:rFonts w:ascii="Arial" w:hAnsi="Arial" w:cs="Arial"/>
                <w:sz w:val="20"/>
                <w:szCs w:val="20"/>
              </w:rPr>
            </w:pPr>
            <w:r w:rsidRPr="00B516DD">
              <w:rPr>
                <w:rFonts w:ascii="Arial" w:hAnsi="Arial" w:cs="Arial"/>
                <w:sz w:val="20"/>
                <w:szCs w:val="20"/>
              </w:rPr>
              <w:t>Emails</w:t>
            </w:r>
            <w:r w:rsidR="00466A7B">
              <w:rPr>
                <w:rFonts w:ascii="Arial" w:hAnsi="Arial" w:cs="Arial"/>
                <w:sz w:val="20"/>
                <w:szCs w:val="20"/>
              </w:rPr>
              <w:t>/Slack</w:t>
            </w:r>
            <w:r w:rsidRPr="00B516DD">
              <w:rPr>
                <w:rFonts w:ascii="Arial" w:hAnsi="Arial" w:cs="Arial"/>
                <w:sz w:val="20"/>
                <w:szCs w:val="20"/>
              </w:rPr>
              <w:t xml:space="preserve"> will be monitored daily; students will receive a response in 24hours </w:t>
            </w:r>
          </w:p>
          <w:p w14:paraId="2C9132FB" w14:textId="36A18161" w:rsidR="00434622" w:rsidRPr="00466A7B" w:rsidRDefault="00434622">
            <w:pPr>
              <w:pStyle w:val="ListParagraph"/>
              <w:widowControl w:val="0"/>
              <w:numPr>
                <w:ilvl w:val="0"/>
                <w:numId w:val="6"/>
              </w:numPr>
              <w:autoSpaceDE w:val="0"/>
              <w:autoSpaceDN w:val="0"/>
              <w:adjustRightInd w:val="0"/>
              <w:spacing w:before="60" w:after="60"/>
              <w:ind w:left="671" w:right="34" w:hanging="425"/>
              <w:jc w:val="both"/>
              <w:rPr>
                <w:rFonts w:ascii="Arial" w:hAnsi="Arial" w:cs="Arial"/>
                <w:sz w:val="20"/>
                <w:szCs w:val="20"/>
              </w:rPr>
            </w:pPr>
            <w:r w:rsidRPr="00466A7B">
              <w:rPr>
                <w:rFonts w:ascii="Arial" w:hAnsi="Arial" w:cs="Arial"/>
                <w:sz w:val="20"/>
                <w:szCs w:val="20"/>
              </w:rPr>
              <w:t xml:space="preserve">This course will use </w:t>
            </w:r>
            <w:r w:rsidR="00466A7B" w:rsidRPr="00466A7B">
              <w:rPr>
                <w:rFonts w:ascii="Arial" w:hAnsi="Arial" w:cs="Arial"/>
                <w:sz w:val="20"/>
                <w:szCs w:val="20"/>
              </w:rPr>
              <w:t>Slack (</w:t>
            </w:r>
            <w:r w:rsidR="00466A7B" w:rsidRPr="00466A7B">
              <w:rPr>
                <w:rFonts w:ascii="Avenir Book" w:hAnsi="Avenir Book" w:cs="Arial"/>
                <w:color w:val="212121"/>
                <w:sz w:val="20"/>
                <w:szCs w:val="20"/>
                <w:shd w:val="clear" w:color="auto" w:fill="FFFFFF"/>
              </w:rPr>
              <w:t>cancer-genetics-western.slack.ca</w:t>
            </w:r>
            <w:r w:rsidR="00466A7B" w:rsidRPr="00466A7B">
              <w:rPr>
                <w:rFonts w:ascii="Arial" w:hAnsi="Arial" w:cs="Arial"/>
                <w:color w:val="212121"/>
                <w:sz w:val="20"/>
                <w:szCs w:val="20"/>
                <w:shd w:val="clear" w:color="auto" w:fill="FFFFFF"/>
              </w:rPr>
              <w:t xml:space="preserve">) </w:t>
            </w:r>
            <w:r w:rsidRPr="00466A7B">
              <w:rPr>
                <w:rFonts w:ascii="Arial" w:hAnsi="Arial" w:cs="Arial"/>
                <w:sz w:val="20"/>
                <w:szCs w:val="20"/>
              </w:rPr>
              <w:t>for discussions</w:t>
            </w:r>
            <w:r w:rsidR="00466A7B" w:rsidRPr="00466A7B">
              <w:rPr>
                <w:rFonts w:ascii="Arial" w:hAnsi="Arial" w:cs="Arial"/>
                <w:sz w:val="20"/>
                <w:szCs w:val="20"/>
              </w:rPr>
              <w:t xml:space="preserve">, preferably. </w:t>
            </w:r>
            <w:r w:rsidR="00466A7B" w:rsidRPr="00466A7B">
              <w:rPr>
                <w:rFonts w:ascii="Arial" w:hAnsi="Arial" w:cs="Arial"/>
                <w:color w:val="212121"/>
                <w:sz w:val="20"/>
                <w:szCs w:val="20"/>
                <w:shd w:val="clear" w:color="auto" w:fill="FFFFFF"/>
              </w:rPr>
              <w:t xml:space="preserve">On slack we can have a more fluid discussion and the answer to your question can be seen by others - asked once and answered once. Slack has tools for posting a question anonymously. </w:t>
            </w:r>
            <w:r w:rsidR="00466A7B">
              <w:rPr>
                <w:rFonts w:ascii="Arial" w:hAnsi="Arial" w:cs="Arial"/>
                <w:color w:val="212121"/>
                <w:sz w:val="20"/>
                <w:szCs w:val="20"/>
                <w:shd w:val="clear" w:color="auto" w:fill="FFFFFF"/>
              </w:rPr>
              <w:t>Alternatively,</w:t>
            </w:r>
            <w:r w:rsidR="00466A7B" w:rsidRPr="00466A7B">
              <w:rPr>
                <w:rFonts w:ascii="Arial" w:hAnsi="Arial" w:cs="Arial"/>
                <w:color w:val="212121"/>
                <w:sz w:val="20"/>
                <w:szCs w:val="20"/>
                <w:shd w:val="clear" w:color="auto" w:fill="FFFFFF"/>
              </w:rPr>
              <w:t xml:space="preserve"> you can direct message (DM) @mike.</w:t>
            </w:r>
          </w:p>
          <w:p w14:paraId="179AD98F" w14:textId="615A97CB" w:rsidR="00434622" w:rsidRPr="00B516DD" w:rsidRDefault="00434622">
            <w:pPr>
              <w:pStyle w:val="ListParagraph"/>
              <w:widowControl w:val="0"/>
              <w:numPr>
                <w:ilvl w:val="0"/>
                <w:numId w:val="6"/>
              </w:numPr>
              <w:autoSpaceDE w:val="0"/>
              <w:autoSpaceDN w:val="0"/>
              <w:adjustRightInd w:val="0"/>
              <w:spacing w:before="60" w:after="60"/>
              <w:ind w:left="671" w:right="34" w:hanging="425"/>
              <w:jc w:val="both"/>
              <w:rPr>
                <w:rFonts w:ascii="Arial" w:hAnsi="Arial" w:cs="Arial"/>
                <w:sz w:val="20"/>
                <w:szCs w:val="20"/>
              </w:rPr>
            </w:pPr>
            <w:r w:rsidRPr="00B516DD">
              <w:rPr>
                <w:rFonts w:ascii="Arial" w:hAnsi="Arial" w:cs="Arial"/>
                <w:sz w:val="20"/>
                <w:szCs w:val="20"/>
              </w:rPr>
              <w:t xml:space="preserve">Students should post all course-related </w:t>
            </w:r>
            <w:r w:rsidR="001C5326" w:rsidRPr="00B516DD">
              <w:rPr>
                <w:rFonts w:ascii="Arial" w:hAnsi="Arial" w:cs="Arial"/>
                <w:sz w:val="20"/>
                <w:szCs w:val="20"/>
              </w:rPr>
              <w:t>queries</w:t>
            </w:r>
            <w:r w:rsidRPr="00B516DD">
              <w:rPr>
                <w:rFonts w:ascii="Arial" w:hAnsi="Arial" w:cs="Arial"/>
                <w:sz w:val="20"/>
                <w:szCs w:val="20"/>
              </w:rPr>
              <w:t xml:space="preserve"> on </w:t>
            </w:r>
            <w:r w:rsidR="00466A7B">
              <w:rPr>
                <w:rFonts w:ascii="Arial" w:hAnsi="Arial" w:cs="Arial"/>
                <w:sz w:val="20"/>
                <w:szCs w:val="20"/>
              </w:rPr>
              <w:t>Slack</w:t>
            </w:r>
            <w:r w:rsidRPr="00B516DD">
              <w:rPr>
                <w:rFonts w:ascii="Arial" w:hAnsi="Arial" w:cs="Arial"/>
                <w:sz w:val="20"/>
                <w:szCs w:val="20"/>
              </w:rPr>
              <w:t xml:space="preserve"> so that everyone can access </w:t>
            </w:r>
            <w:r w:rsidR="001C5326" w:rsidRPr="00B516DD">
              <w:rPr>
                <w:rFonts w:ascii="Arial" w:hAnsi="Arial" w:cs="Arial"/>
                <w:sz w:val="20"/>
                <w:szCs w:val="20"/>
              </w:rPr>
              <w:t>the questions and responses</w:t>
            </w:r>
          </w:p>
        </w:tc>
      </w:tr>
    </w:tbl>
    <w:p w14:paraId="02AA7B25" w14:textId="53A689A3" w:rsidR="00762237" w:rsidRPr="00DF2DBC" w:rsidRDefault="00762237">
      <w:pPr>
        <w:pStyle w:val="ListParagraph"/>
        <w:numPr>
          <w:ilvl w:val="0"/>
          <w:numId w:val="1"/>
        </w:numPr>
        <w:spacing w:before="120"/>
        <w:ind w:left="-142" w:right="-289" w:hanging="425"/>
        <w:rPr>
          <w:rFonts w:ascii="Arial" w:hAnsi="Arial" w:cs="Arial"/>
          <w:b/>
          <w:sz w:val="22"/>
          <w:szCs w:val="22"/>
        </w:rPr>
      </w:pPr>
      <w:r w:rsidRPr="00DF2DBC">
        <w:rPr>
          <w:rFonts w:ascii="Arial" w:hAnsi="Arial" w:cs="Arial"/>
          <w:b/>
          <w:sz w:val="22"/>
          <w:szCs w:val="22"/>
        </w:rPr>
        <w:t>Office Hours:</w:t>
      </w:r>
    </w:p>
    <w:tbl>
      <w:tblPr>
        <w:tblStyle w:val="TableGrid"/>
        <w:tblW w:w="982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5"/>
        <w:gridCol w:w="8506"/>
      </w:tblGrid>
      <w:tr w:rsidR="00D77D28" w:rsidRPr="00956FAE" w14:paraId="2D5E37BF" w14:textId="77777777" w:rsidTr="244DF058">
        <w:tc>
          <w:tcPr>
            <w:tcW w:w="1315" w:type="dxa"/>
          </w:tcPr>
          <w:p w14:paraId="6142ECB7" w14:textId="77777777" w:rsidR="00762237" w:rsidRPr="00F60D63" w:rsidRDefault="00762237" w:rsidP="002051D4">
            <w:pPr>
              <w:widowControl w:val="0"/>
              <w:autoSpaceDE w:val="0"/>
              <w:autoSpaceDN w:val="0"/>
              <w:adjustRightInd w:val="0"/>
              <w:spacing w:after="240"/>
              <w:ind w:left="38" w:right="33"/>
              <w:jc w:val="center"/>
              <w:rPr>
                <w:rFonts w:ascii="Cambria" w:hAnsi="Cambria" w:cs="Cambria"/>
                <w:b/>
                <w:bCs/>
                <w:sz w:val="20"/>
                <w:szCs w:val="26"/>
              </w:rPr>
            </w:pPr>
            <w:r>
              <w:rPr>
                <w:rFonts w:ascii="Cambria" w:hAnsi="Cambria" w:cs="Cambria"/>
                <w:b/>
                <w:bCs/>
                <w:noProof/>
                <w:sz w:val="20"/>
                <w:szCs w:val="26"/>
              </w:rPr>
              <w:drawing>
                <wp:anchor distT="0" distB="0" distL="114300" distR="114300" simplePos="0" relativeHeight="251658243" behindDoc="1" locked="0" layoutInCell="1" allowOverlap="1" wp14:anchorId="58406046" wp14:editId="38FF0C63">
                  <wp:simplePos x="0" y="0"/>
                  <wp:positionH relativeFrom="column">
                    <wp:posOffset>46990</wp:posOffset>
                  </wp:positionH>
                  <wp:positionV relativeFrom="paragraph">
                    <wp:posOffset>90805</wp:posOffset>
                  </wp:positionV>
                  <wp:extent cx="697865" cy="697865"/>
                  <wp:effectExtent l="0" t="0" r="0" b="0"/>
                  <wp:wrapTight wrapText="bothSides">
                    <wp:wrapPolygon edited="0">
                      <wp:start x="9041" y="3538"/>
                      <wp:lineTo x="3931" y="4717"/>
                      <wp:lineTo x="786" y="7076"/>
                      <wp:lineTo x="786" y="17689"/>
                      <wp:lineTo x="20440" y="17689"/>
                      <wp:lineTo x="20833" y="7076"/>
                      <wp:lineTo x="17689" y="4717"/>
                      <wp:lineTo x="12186" y="3538"/>
                      <wp:lineTo x="9041" y="3538"/>
                    </wp:wrapPolygon>
                  </wp:wrapTight>
                  <wp:docPr id="3" name="Graphic 3" descr="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RnIDyZ.svg"/>
                          <pic:cNvPicPr/>
                        </pic:nvPicPr>
                        <pic:blipFill>
                          <a:blip r:embed="rId47">
                            <a:extLst>
                              <a:ext uri="{96DAC541-7B7A-43D3-8B79-37D633B846F1}">
                                <asvg:svgBlip xmlns:asvg="http://schemas.microsoft.com/office/drawing/2016/SVG/main" r:embed="rId48"/>
                              </a:ext>
                            </a:extLst>
                          </a:blip>
                          <a:stretch>
                            <a:fillRect/>
                          </a:stretch>
                        </pic:blipFill>
                        <pic:spPr>
                          <a:xfrm>
                            <a:off x="0" y="0"/>
                            <a:ext cx="697865" cy="697865"/>
                          </a:xfrm>
                          <a:prstGeom prst="rect">
                            <a:avLst/>
                          </a:prstGeom>
                        </pic:spPr>
                      </pic:pic>
                    </a:graphicData>
                  </a:graphic>
                  <wp14:sizeRelH relativeFrom="page">
                    <wp14:pctWidth>0</wp14:pctWidth>
                  </wp14:sizeRelH>
                  <wp14:sizeRelV relativeFrom="page">
                    <wp14:pctHeight>0</wp14:pctHeight>
                  </wp14:sizeRelV>
                </wp:anchor>
              </w:drawing>
            </w:r>
          </w:p>
        </w:tc>
        <w:tc>
          <w:tcPr>
            <w:tcW w:w="8506" w:type="dxa"/>
          </w:tcPr>
          <w:p w14:paraId="5F80241D" w14:textId="30DA5C48" w:rsidR="00762237" w:rsidRPr="00B516DD" w:rsidRDefault="00880182">
            <w:pPr>
              <w:pStyle w:val="ListParagraph"/>
              <w:widowControl w:val="0"/>
              <w:numPr>
                <w:ilvl w:val="0"/>
                <w:numId w:val="7"/>
              </w:numPr>
              <w:autoSpaceDE w:val="0"/>
              <w:autoSpaceDN w:val="0"/>
              <w:adjustRightInd w:val="0"/>
              <w:spacing w:before="120" w:after="60"/>
              <w:ind w:left="711" w:right="34" w:hanging="425"/>
              <w:jc w:val="both"/>
              <w:rPr>
                <w:rFonts w:ascii="Arial" w:hAnsi="Arial" w:cs="Arial"/>
                <w:sz w:val="20"/>
                <w:szCs w:val="26"/>
              </w:rPr>
            </w:pPr>
            <w:r w:rsidRPr="00B516DD">
              <w:rPr>
                <w:rFonts w:ascii="Arial" w:hAnsi="Arial" w:cs="Arial"/>
                <w:sz w:val="20"/>
                <w:szCs w:val="20"/>
              </w:rPr>
              <w:t xml:space="preserve">Office hours will be held </w:t>
            </w:r>
            <w:r w:rsidR="001C5326" w:rsidRPr="00B516DD">
              <w:rPr>
                <w:rFonts w:ascii="Arial" w:hAnsi="Arial" w:cs="Arial"/>
                <w:sz w:val="20"/>
                <w:szCs w:val="20"/>
              </w:rPr>
              <w:t>in-person</w:t>
            </w:r>
            <w:r w:rsidR="00907274">
              <w:rPr>
                <w:rFonts w:ascii="Arial" w:hAnsi="Arial" w:cs="Arial"/>
                <w:sz w:val="20"/>
                <w:szCs w:val="20"/>
              </w:rPr>
              <w:t>.</w:t>
            </w:r>
          </w:p>
          <w:p w14:paraId="71B9EE3D" w14:textId="1EE845C2" w:rsidR="00762237" w:rsidRPr="00B516DD" w:rsidRDefault="000847D4">
            <w:pPr>
              <w:pStyle w:val="ListParagraph"/>
              <w:widowControl w:val="0"/>
              <w:numPr>
                <w:ilvl w:val="0"/>
                <w:numId w:val="7"/>
              </w:numPr>
              <w:autoSpaceDE w:val="0"/>
              <w:autoSpaceDN w:val="0"/>
              <w:adjustRightInd w:val="0"/>
              <w:spacing w:before="60" w:after="60"/>
              <w:ind w:left="711" w:right="34" w:hanging="425"/>
              <w:jc w:val="both"/>
              <w:rPr>
                <w:rFonts w:ascii="Arial" w:hAnsi="Arial" w:cs="Arial"/>
                <w:sz w:val="20"/>
                <w:szCs w:val="26"/>
              </w:rPr>
            </w:pPr>
            <w:r w:rsidRPr="00B516DD">
              <w:rPr>
                <w:rFonts w:ascii="Arial" w:hAnsi="Arial" w:cs="Arial"/>
                <w:sz w:val="20"/>
                <w:szCs w:val="20"/>
              </w:rPr>
              <w:t xml:space="preserve">Office hours will be held </w:t>
            </w:r>
            <w:r w:rsidR="00907274">
              <w:rPr>
                <w:rFonts w:ascii="Arial" w:hAnsi="Arial" w:cs="Arial"/>
                <w:sz w:val="20"/>
                <w:szCs w:val="20"/>
              </w:rPr>
              <w:t>Tuesday at 4pm</w:t>
            </w:r>
          </w:p>
          <w:p w14:paraId="7AE0336B" w14:textId="4D9F11C9" w:rsidR="00553500" w:rsidRPr="00B516DD" w:rsidRDefault="008A0D37">
            <w:pPr>
              <w:pStyle w:val="ListParagraph"/>
              <w:widowControl w:val="0"/>
              <w:numPr>
                <w:ilvl w:val="0"/>
                <w:numId w:val="7"/>
              </w:numPr>
              <w:autoSpaceDE w:val="0"/>
              <w:autoSpaceDN w:val="0"/>
              <w:adjustRightInd w:val="0"/>
              <w:spacing w:before="60" w:after="60"/>
              <w:ind w:left="711" w:right="34" w:hanging="425"/>
              <w:jc w:val="both"/>
              <w:rPr>
                <w:rFonts w:ascii="Arial" w:hAnsi="Arial" w:cs="Arial"/>
                <w:sz w:val="20"/>
                <w:szCs w:val="26"/>
              </w:rPr>
            </w:pPr>
            <w:r w:rsidRPr="00B516DD">
              <w:rPr>
                <w:rFonts w:ascii="Arial" w:hAnsi="Arial" w:cs="Arial"/>
                <w:sz w:val="20"/>
                <w:szCs w:val="26"/>
              </w:rPr>
              <w:t>Office hours</w:t>
            </w:r>
            <w:r w:rsidR="0005199C" w:rsidRPr="00B516DD">
              <w:rPr>
                <w:rFonts w:ascii="Arial" w:hAnsi="Arial" w:cs="Arial"/>
                <w:sz w:val="20"/>
                <w:szCs w:val="26"/>
              </w:rPr>
              <w:t xml:space="preserve"> will be </w:t>
            </w:r>
            <w:r w:rsidR="00907274">
              <w:rPr>
                <w:rFonts w:ascii="Arial" w:hAnsi="Arial" w:cs="Arial"/>
                <w:sz w:val="20"/>
                <w:szCs w:val="26"/>
              </w:rPr>
              <w:t>drop in</w:t>
            </w:r>
          </w:p>
          <w:p w14:paraId="5DE4CB75" w14:textId="1F21B7F9" w:rsidR="00762237" w:rsidRPr="00B516DD" w:rsidRDefault="00553500">
            <w:pPr>
              <w:pStyle w:val="ListParagraph"/>
              <w:widowControl w:val="0"/>
              <w:numPr>
                <w:ilvl w:val="0"/>
                <w:numId w:val="7"/>
              </w:numPr>
              <w:autoSpaceDE w:val="0"/>
              <w:autoSpaceDN w:val="0"/>
              <w:adjustRightInd w:val="0"/>
              <w:spacing w:before="60" w:after="60"/>
              <w:ind w:left="711" w:right="34" w:hanging="425"/>
              <w:jc w:val="both"/>
              <w:rPr>
                <w:rFonts w:ascii="Arial" w:hAnsi="Arial" w:cs="Arial"/>
                <w:sz w:val="20"/>
                <w:szCs w:val="26"/>
              </w:rPr>
            </w:pPr>
            <w:r w:rsidRPr="00B516DD">
              <w:rPr>
                <w:rFonts w:ascii="Arial" w:hAnsi="Arial" w:cs="Arial"/>
                <w:sz w:val="20"/>
                <w:szCs w:val="26"/>
              </w:rPr>
              <w:t xml:space="preserve">Office hours will be </w:t>
            </w:r>
            <w:r w:rsidR="00907274">
              <w:rPr>
                <w:rFonts w:ascii="Arial" w:hAnsi="Arial" w:cs="Arial"/>
                <w:sz w:val="20"/>
                <w:szCs w:val="26"/>
              </w:rPr>
              <w:t>individual or group depending on questions.</w:t>
            </w:r>
          </w:p>
        </w:tc>
      </w:tr>
    </w:tbl>
    <w:p w14:paraId="732701FB" w14:textId="799A0E2A" w:rsidR="00B36ECF" w:rsidRDefault="00B36ECF">
      <w:pPr>
        <w:rPr>
          <w:rFonts w:ascii="Arial" w:eastAsia="Times New Roman" w:hAnsi="Arial" w:cs="Arial"/>
          <w:b/>
          <w:sz w:val="20"/>
          <w:szCs w:val="20"/>
        </w:rPr>
      </w:pPr>
    </w:p>
    <w:p w14:paraId="361948FE" w14:textId="048811FE" w:rsidR="00B36ECF" w:rsidRPr="00DF2DBC" w:rsidRDefault="00B36ECF">
      <w:pPr>
        <w:pStyle w:val="ListParagraph"/>
        <w:numPr>
          <w:ilvl w:val="0"/>
          <w:numId w:val="1"/>
        </w:numPr>
        <w:ind w:left="-142" w:hanging="425"/>
        <w:rPr>
          <w:rFonts w:ascii="Arial" w:eastAsia="Times New Roman" w:hAnsi="Arial" w:cs="Arial"/>
          <w:b/>
          <w:sz w:val="22"/>
          <w:szCs w:val="22"/>
        </w:rPr>
      </w:pPr>
      <w:r w:rsidRPr="00DF2DBC">
        <w:rPr>
          <w:rFonts w:ascii="Arial" w:eastAsia="Times New Roman" w:hAnsi="Arial" w:cs="Arial"/>
          <w:b/>
          <w:sz w:val="22"/>
          <w:szCs w:val="22"/>
        </w:rPr>
        <w:t>Resources</w:t>
      </w:r>
    </w:p>
    <w:tbl>
      <w:tblPr>
        <w:tblStyle w:val="TableGrid"/>
        <w:tblW w:w="10059"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4"/>
        <w:gridCol w:w="8775"/>
      </w:tblGrid>
      <w:tr w:rsidR="00B36ECF" w14:paraId="6056D6A1" w14:textId="77777777" w:rsidTr="006227F6">
        <w:trPr>
          <w:trHeight w:val="1144"/>
        </w:trPr>
        <w:tc>
          <w:tcPr>
            <w:tcW w:w="1284" w:type="dxa"/>
            <w:shd w:val="clear" w:color="auto" w:fill="auto"/>
            <w:vAlign w:val="center"/>
          </w:tcPr>
          <w:p w14:paraId="031212A4" w14:textId="77777777" w:rsidR="00B36ECF" w:rsidRPr="00517929" w:rsidRDefault="00B36ECF" w:rsidP="00A36AC6">
            <w:pPr>
              <w:spacing w:before="100" w:beforeAutospacing="1" w:after="100" w:afterAutospacing="1"/>
              <w:ind w:right="-291"/>
              <w:rPr>
                <w:rFonts w:eastAsia="Times New Roman" w:cs="Arial"/>
                <w:sz w:val="20"/>
                <w:szCs w:val="20"/>
              </w:rPr>
            </w:pPr>
            <w:r>
              <w:rPr>
                <w:rFonts w:eastAsia="Times New Roman" w:cs="Arial"/>
                <w:noProof/>
                <w:sz w:val="20"/>
                <w:szCs w:val="20"/>
              </w:rPr>
              <w:drawing>
                <wp:anchor distT="0" distB="0" distL="114300" distR="114300" simplePos="0" relativeHeight="251658245" behindDoc="0" locked="0" layoutInCell="1" allowOverlap="1" wp14:anchorId="4F9C2B53" wp14:editId="1FC9A015">
                  <wp:simplePos x="0" y="0"/>
                  <wp:positionH relativeFrom="margin">
                    <wp:posOffset>21590</wp:posOffset>
                  </wp:positionH>
                  <wp:positionV relativeFrom="margin">
                    <wp:posOffset>68580</wp:posOffset>
                  </wp:positionV>
                  <wp:extent cx="678180" cy="678180"/>
                  <wp:effectExtent l="0" t="0" r="0" b="0"/>
                  <wp:wrapSquare wrapText="bothSides"/>
                  <wp:docPr id="7" name="Graphic 7"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3rKh6k.svg"/>
                          <pic:cNvPicPr/>
                        </pic:nvPicPr>
                        <pic:blipFill>
                          <a:blip r:embed="rId49">
                            <a:extLst>
                              <a:ext uri="{96DAC541-7B7A-43D3-8B79-37D633B846F1}">
                                <asvg:svgBlip xmlns:asvg="http://schemas.microsoft.com/office/drawing/2016/SVG/main" r:embed="rId50"/>
                              </a:ext>
                            </a:extLst>
                          </a:blip>
                          <a:stretch>
                            <a:fillRect/>
                          </a:stretch>
                        </pic:blipFill>
                        <pic:spPr>
                          <a:xfrm>
                            <a:off x="0" y="0"/>
                            <a:ext cx="678180" cy="678180"/>
                          </a:xfrm>
                          <a:prstGeom prst="rect">
                            <a:avLst/>
                          </a:prstGeom>
                        </pic:spPr>
                      </pic:pic>
                    </a:graphicData>
                  </a:graphic>
                  <wp14:sizeRelH relativeFrom="page">
                    <wp14:pctWidth>0</wp14:pctWidth>
                  </wp14:sizeRelH>
                  <wp14:sizeRelV relativeFrom="page">
                    <wp14:pctHeight>0</wp14:pctHeight>
                  </wp14:sizeRelV>
                </wp:anchor>
              </w:drawing>
            </w:r>
          </w:p>
        </w:tc>
        <w:tc>
          <w:tcPr>
            <w:tcW w:w="8775" w:type="dxa"/>
          </w:tcPr>
          <w:p w14:paraId="32A30ABC" w14:textId="3D50DC6E" w:rsidR="00D60AC1" w:rsidRPr="00B516DD" w:rsidRDefault="00D60AC1">
            <w:pPr>
              <w:pStyle w:val="ListParagraph"/>
              <w:numPr>
                <w:ilvl w:val="0"/>
                <w:numId w:val="8"/>
              </w:numPr>
              <w:spacing w:before="60" w:after="60"/>
              <w:ind w:left="738" w:right="28" w:hanging="425"/>
              <w:jc w:val="both"/>
              <w:rPr>
                <w:rFonts w:ascii="Arial" w:eastAsia="Times New Roman" w:hAnsi="Arial" w:cs="Arial"/>
                <w:sz w:val="20"/>
                <w:szCs w:val="20"/>
              </w:rPr>
            </w:pPr>
            <w:r w:rsidRPr="00B516DD">
              <w:rPr>
                <w:rFonts w:ascii="Arial" w:eastAsia="Times New Roman" w:hAnsi="Arial" w:cs="Arial"/>
                <w:sz w:val="20"/>
                <w:szCs w:val="20"/>
              </w:rPr>
              <w:t xml:space="preserve">All resources will be </w:t>
            </w:r>
            <w:r w:rsidR="00BF57DD" w:rsidRPr="00B516DD">
              <w:rPr>
                <w:rFonts w:ascii="Arial" w:eastAsia="Times New Roman" w:hAnsi="Arial" w:cs="Arial"/>
                <w:sz w:val="20"/>
                <w:szCs w:val="20"/>
              </w:rPr>
              <w:t>posted in OWL</w:t>
            </w:r>
          </w:p>
          <w:p w14:paraId="2EF413E2" w14:textId="11B25799" w:rsidR="00B36ECF" w:rsidRPr="00B516DD" w:rsidRDefault="00907274">
            <w:pPr>
              <w:pStyle w:val="ListParagraph"/>
              <w:numPr>
                <w:ilvl w:val="0"/>
                <w:numId w:val="8"/>
              </w:numPr>
              <w:spacing w:before="60" w:after="60"/>
              <w:ind w:left="738" w:right="28" w:hanging="425"/>
              <w:jc w:val="both"/>
              <w:rPr>
                <w:rFonts w:ascii="Arial" w:eastAsia="Times New Roman" w:hAnsi="Arial" w:cs="Arial"/>
                <w:sz w:val="20"/>
                <w:szCs w:val="20"/>
              </w:rPr>
            </w:pPr>
            <w:r>
              <w:rPr>
                <w:rFonts w:ascii="Arial" w:eastAsia="Times New Roman" w:hAnsi="Arial" w:cs="Arial"/>
                <w:sz w:val="20"/>
                <w:szCs w:val="20"/>
              </w:rPr>
              <w:t>No required textbook but some recommended (see OWL).</w:t>
            </w:r>
          </w:p>
          <w:p w14:paraId="23571F41" w14:textId="1CB914BB" w:rsidR="00B36ECF" w:rsidRPr="00466A7B" w:rsidRDefault="00B36ECF" w:rsidP="00466A7B">
            <w:pPr>
              <w:spacing w:before="60" w:after="60"/>
              <w:ind w:left="313" w:right="28"/>
              <w:jc w:val="both"/>
              <w:rPr>
                <w:rFonts w:ascii="Arial" w:eastAsia="Times New Roman" w:hAnsi="Arial" w:cs="Arial"/>
                <w:sz w:val="20"/>
                <w:szCs w:val="20"/>
              </w:rPr>
            </w:pPr>
          </w:p>
        </w:tc>
      </w:tr>
    </w:tbl>
    <w:p w14:paraId="15BDF37D" w14:textId="6B2BA5E4" w:rsidR="00FB381B" w:rsidRPr="00B36ECF" w:rsidRDefault="00FB381B" w:rsidP="00B36ECF">
      <w:pPr>
        <w:rPr>
          <w:rFonts w:ascii="Arial" w:eastAsia="Times New Roman" w:hAnsi="Arial" w:cs="Arial"/>
          <w:b/>
          <w:sz w:val="20"/>
          <w:szCs w:val="20"/>
        </w:rPr>
      </w:pPr>
    </w:p>
    <w:p w14:paraId="3FA3A853" w14:textId="7A2EB98B" w:rsidR="00D3169E" w:rsidRPr="00DF2DBC" w:rsidRDefault="00D3169E">
      <w:pPr>
        <w:pStyle w:val="ListParagraph"/>
        <w:numPr>
          <w:ilvl w:val="0"/>
          <w:numId w:val="1"/>
        </w:numPr>
        <w:ind w:left="-142" w:right="-291" w:hanging="425"/>
        <w:rPr>
          <w:rFonts w:ascii="Arial" w:eastAsia="Times New Roman" w:hAnsi="Arial" w:cs="Arial"/>
          <w:b/>
          <w:sz w:val="22"/>
          <w:szCs w:val="22"/>
        </w:rPr>
      </w:pPr>
      <w:r w:rsidRPr="00DF2DBC">
        <w:rPr>
          <w:rFonts w:ascii="Arial" w:eastAsia="Times New Roman" w:hAnsi="Arial" w:cs="Arial"/>
          <w:b/>
          <w:sz w:val="22"/>
          <w:szCs w:val="22"/>
        </w:rPr>
        <w:t>Professionalism</w:t>
      </w:r>
      <w:r w:rsidR="0065397C" w:rsidRPr="00DF2DBC">
        <w:rPr>
          <w:rFonts w:ascii="Arial" w:eastAsia="Times New Roman" w:hAnsi="Arial" w:cs="Arial"/>
          <w:b/>
          <w:sz w:val="22"/>
          <w:szCs w:val="22"/>
        </w:rPr>
        <w:t xml:space="preserve"> &amp; </w:t>
      </w:r>
      <w:r w:rsidR="00975D20" w:rsidRPr="00DF2DBC">
        <w:rPr>
          <w:rFonts w:ascii="Arial" w:eastAsia="Times New Roman" w:hAnsi="Arial" w:cs="Arial"/>
          <w:b/>
          <w:sz w:val="22"/>
          <w:szCs w:val="22"/>
        </w:rPr>
        <w:t>Privacy</w:t>
      </w:r>
      <w:r w:rsidRPr="00DF2DBC">
        <w:rPr>
          <w:rFonts w:ascii="Arial" w:eastAsia="Times New Roman" w:hAnsi="Arial" w:cs="Arial"/>
          <w:b/>
          <w:sz w:val="22"/>
          <w:szCs w:val="22"/>
        </w:rPr>
        <w:t>:</w:t>
      </w:r>
    </w:p>
    <w:tbl>
      <w:tblPr>
        <w:tblStyle w:val="TableGrid"/>
        <w:tblW w:w="1007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8773"/>
      </w:tblGrid>
      <w:tr w:rsidR="00D3169E" w14:paraId="7B65EF64" w14:textId="77777777" w:rsidTr="244DF058">
        <w:tc>
          <w:tcPr>
            <w:tcW w:w="1297" w:type="dxa"/>
            <w:shd w:val="clear" w:color="auto" w:fill="auto"/>
            <w:vAlign w:val="center"/>
          </w:tcPr>
          <w:p w14:paraId="047D51D8" w14:textId="339FB6FA" w:rsidR="00D3169E" w:rsidRPr="00F60D63" w:rsidRDefault="00FA0916" w:rsidP="002051D4">
            <w:pPr>
              <w:widowControl w:val="0"/>
              <w:autoSpaceDE w:val="0"/>
              <w:autoSpaceDN w:val="0"/>
              <w:adjustRightInd w:val="0"/>
              <w:spacing w:after="240"/>
              <w:ind w:left="38" w:right="33"/>
              <w:jc w:val="center"/>
              <w:rPr>
                <w:rFonts w:ascii="Cambria" w:hAnsi="Cambria" w:cs="Cambria"/>
                <w:b/>
                <w:bCs/>
                <w:sz w:val="20"/>
                <w:szCs w:val="26"/>
              </w:rPr>
            </w:pPr>
            <w:r>
              <w:rPr>
                <w:noProof/>
              </w:rPr>
              <w:lastRenderedPageBreak/>
              <w:drawing>
                <wp:inline distT="0" distB="0" distL="0" distR="0" wp14:anchorId="113B72C9" wp14:editId="5AA9DABA">
                  <wp:extent cx="629264" cy="629264"/>
                  <wp:effectExtent l="0" t="0" r="0" b="0"/>
                  <wp:docPr id="10" name="Graphic 10" descr="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0"/>
                          <pic:cNvPicPr/>
                        </pic:nvPicPr>
                        <pic:blipFill>
                          <a:blip r:embed="rId51">
                            <a:extLst>
                              <a:ext uri="{96DAC541-7B7A-43D3-8B79-37D633B846F1}">
                                <asvg:svgBlip xmlns:asvg="http://schemas.microsoft.com/office/drawing/2016/SVG/main" r:embed="rId52"/>
                              </a:ext>
                            </a:extLst>
                          </a:blip>
                          <a:stretch>
                            <a:fillRect/>
                          </a:stretch>
                        </pic:blipFill>
                        <pic:spPr>
                          <a:xfrm>
                            <a:off x="0" y="0"/>
                            <a:ext cx="629264" cy="629264"/>
                          </a:xfrm>
                          <a:prstGeom prst="rect">
                            <a:avLst/>
                          </a:prstGeom>
                        </pic:spPr>
                      </pic:pic>
                    </a:graphicData>
                  </a:graphic>
                </wp:inline>
              </w:drawing>
            </w:r>
          </w:p>
        </w:tc>
        <w:tc>
          <w:tcPr>
            <w:tcW w:w="8773" w:type="dxa"/>
          </w:tcPr>
          <w:p w14:paraId="4D124C86" w14:textId="79F63597" w:rsidR="00DA04DC" w:rsidRDefault="0058205E" w:rsidP="00F95D61">
            <w:pPr>
              <w:widowControl w:val="0"/>
              <w:autoSpaceDE w:val="0"/>
              <w:autoSpaceDN w:val="0"/>
              <w:adjustRightInd w:val="0"/>
              <w:spacing w:before="120" w:after="120"/>
              <w:ind w:right="34"/>
              <w:jc w:val="both"/>
              <w:rPr>
                <w:rFonts w:ascii="Arial" w:hAnsi="Arial" w:cs="Arial"/>
                <w:sz w:val="20"/>
                <w:szCs w:val="20"/>
              </w:rPr>
            </w:pPr>
            <w:r>
              <w:rPr>
                <w:rFonts w:ascii="Arial" w:hAnsi="Arial" w:cs="Arial"/>
                <w:sz w:val="20"/>
                <w:szCs w:val="20"/>
              </w:rPr>
              <w:t xml:space="preserve">Western students are expected to </w:t>
            </w:r>
            <w:commentRangeStart w:id="9"/>
            <w:r>
              <w:rPr>
                <w:rFonts w:ascii="Arial" w:hAnsi="Arial" w:cs="Arial"/>
                <w:sz w:val="20"/>
                <w:szCs w:val="20"/>
              </w:rPr>
              <w:t>follow</w:t>
            </w:r>
            <w:commentRangeEnd w:id="9"/>
            <w:r>
              <w:rPr>
                <w:rStyle w:val="CommentReference"/>
              </w:rPr>
              <w:commentReference w:id="9"/>
            </w:r>
            <w:r>
              <w:rPr>
                <w:rFonts w:ascii="Arial" w:hAnsi="Arial" w:cs="Arial"/>
                <w:sz w:val="20"/>
                <w:szCs w:val="20"/>
              </w:rPr>
              <w:t xml:space="preserve"> the </w:t>
            </w:r>
            <w:hyperlink r:id="rId53">
              <w:r w:rsidR="5A64B866" w:rsidRPr="118EC0FE">
                <w:rPr>
                  <w:rStyle w:val="Hyperlink"/>
                  <w:rFonts w:ascii="Arial" w:hAnsi="Arial" w:cs="Arial"/>
                  <w:sz w:val="20"/>
                  <w:szCs w:val="20"/>
                </w:rPr>
                <w:t>Student Code of Conduct</w:t>
              </w:r>
            </w:hyperlink>
            <w:r w:rsidR="5A64B866" w:rsidRPr="118EC0FE">
              <w:rPr>
                <w:rFonts w:ascii="Arial" w:hAnsi="Arial" w:cs="Arial"/>
                <w:sz w:val="20"/>
                <w:szCs w:val="20"/>
              </w:rPr>
              <w:t>.</w:t>
            </w:r>
            <w:r w:rsidR="003E5CEE">
              <w:rPr>
                <w:rFonts w:ascii="Arial" w:hAnsi="Arial" w:cs="Arial"/>
                <w:sz w:val="20"/>
                <w:szCs w:val="20"/>
              </w:rPr>
              <w:t xml:space="preserve"> </w:t>
            </w:r>
            <w:r w:rsidR="00953FDB">
              <w:rPr>
                <w:rFonts w:ascii="Arial" w:hAnsi="Arial" w:cs="Arial"/>
                <w:sz w:val="20"/>
                <w:szCs w:val="20"/>
              </w:rPr>
              <w:t>Additionally</w:t>
            </w:r>
            <w:r w:rsidR="003E5CEE">
              <w:rPr>
                <w:rFonts w:ascii="Arial" w:hAnsi="Arial" w:cs="Arial"/>
                <w:sz w:val="20"/>
                <w:szCs w:val="20"/>
              </w:rPr>
              <w:t xml:space="preserve">, the following expectations </w:t>
            </w:r>
            <w:r w:rsidR="00BC1B14">
              <w:rPr>
                <w:rFonts w:ascii="Arial" w:hAnsi="Arial" w:cs="Arial"/>
                <w:sz w:val="20"/>
                <w:szCs w:val="20"/>
              </w:rPr>
              <w:t>and professional conduct apply to this course:</w:t>
            </w:r>
          </w:p>
          <w:p w14:paraId="4A6FA528" w14:textId="11E93EB5" w:rsidR="00D3169E" w:rsidRPr="00B516DD" w:rsidRDefault="00D3169E">
            <w:pPr>
              <w:pStyle w:val="ListParagraph"/>
              <w:widowControl w:val="0"/>
              <w:numPr>
                <w:ilvl w:val="0"/>
                <w:numId w:val="9"/>
              </w:numPr>
              <w:autoSpaceDE w:val="0"/>
              <w:autoSpaceDN w:val="0"/>
              <w:adjustRightInd w:val="0"/>
              <w:spacing w:before="60" w:after="60"/>
              <w:ind w:right="34"/>
              <w:jc w:val="both"/>
              <w:rPr>
                <w:rFonts w:ascii="Arial" w:hAnsi="Arial" w:cs="Arial"/>
                <w:sz w:val="20"/>
                <w:szCs w:val="26"/>
              </w:rPr>
            </w:pPr>
            <w:r w:rsidRPr="00B516DD">
              <w:rPr>
                <w:rFonts w:ascii="Arial" w:hAnsi="Arial" w:cs="Arial"/>
                <w:sz w:val="20"/>
                <w:szCs w:val="26"/>
              </w:rPr>
              <w:t xml:space="preserve">All course materials </w:t>
            </w:r>
            <w:r w:rsidR="00730065" w:rsidRPr="00B516DD">
              <w:rPr>
                <w:rFonts w:ascii="Arial" w:hAnsi="Arial" w:cs="Arial"/>
                <w:sz w:val="20"/>
                <w:szCs w:val="26"/>
              </w:rPr>
              <w:t>created by the instructor(s) are</w:t>
            </w:r>
            <w:r w:rsidRPr="00B516DD">
              <w:rPr>
                <w:rFonts w:ascii="Arial" w:hAnsi="Arial" w:cs="Arial"/>
                <w:sz w:val="20"/>
                <w:szCs w:val="26"/>
              </w:rPr>
              <w:t xml:space="preserve"> copyright</w:t>
            </w:r>
            <w:r w:rsidR="00730065" w:rsidRPr="00B516DD">
              <w:rPr>
                <w:rFonts w:ascii="Arial" w:hAnsi="Arial" w:cs="Arial"/>
                <w:sz w:val="20"/>
                <w:szCs w:val="26"/>
              </w:rPr>
              <w:t>ed</w:t>
            </w:r>
            <w:r w:rsidRPr="00B516DD">
              <w:rPr>
                <w:rFonts w:ascii="Arial" w:hAnsi="Arial" w:cs="Arial"/>
                <w:sz w:val="20"/>
                <w:szCs w:val="26"/>
              </w:rPr>
              <w:t xml:space="preserve"> and cannot be sold</w:t>
            </w:r>
            <w:r w:rsidR="00811A03" w:rsidRPr="00B516DD">
              <w:rPr>
                <w:rFonts w:ascii="Arial" w:hAnsi="Arial" w:cs="Arial"/>
                <w:sz w:val="20"/>
                <w:szCs w:val="26"/>
              </w:rPr>
              <w:t>/shared</w:t>
            </w:r>
            <w:r w:rsidR="003E18E1">
              <w:rPr>
                <w:rFonts w:ascii="Arial" w:hAnsi="Arial" w:cs="Arial"/>
                <w:sz w:val="20"/>
                <w:szCs w:val="26"/>
              </w:rPr>
              <w:t xml:space="preserve"> (e.g., Must </w:t>
            </w:r>
            <w:proofErr w:type="spellStart"/>
            <w:r w:rsidR="003E18E1">
              <w:rPr>
                <w:rFonts w:ascii="Arial" w:hAnsi="Arial" w:cs="Arial"/>
                <w:sz w:val="20"/>
                <w:szCs w:val="26"/>
              </w:rPr>
              <w:t>Knows</w:t>
            </w:r>
            <w:proofErr w:type="spellEnd"/>
            <w:r w:rsidR="003E18E1">
              <w:rPr>
                <w:rFonts w:ascii="Arial" w:hAnsi="Arial" w:cs="Arial"/>
                <w:sz w:val="20"/>
                <w:szCs w:val="26"/>
              </w:rPr>
              <w:t xml:space="preserve"> Facebook group, Course Hero, Chegg, etc.)</w:t>
            </w:r>
          </w:p>
          <w:p w14:paraId="381FC254" w14:textId="6482FBB4" w:rsidR="00D3169E" w:rsidRDefault="00D3169E">
            <w:pPr>
              <w:pStyle w:val="ListParagraph"/>
              <w:widowControl w:val="0"/>
              <w:numPr>
                <w:ilvl w:val="0"/>
                <w:numId w:val="9"/>
              </w:numPr>
              <w:autoSpaceDE w:val="0"/>
              <w:autoSpaceDN w:val="0"/>
              <w:adjustRightInd w:val="0"/>
              <w:spacing w:before="60" w:after="60"/>
              <w:ind w:right="34"/>
              <w:jc w:val="both"/>
              <w:rPr>
                <w:rFonts w:ascii="Arial" w:hAnsi="Arial" w:cs="Arial"/>
                <w:sz w:val="20"/>
                <w:szCs w:val="26"/>
              </w:rPr>
            </w:pPr>
            <w:r w:rsidRPr="00B516DD">
              <w:rPr>
                <w:rFonts w:ascii="Arial" w:hAnsi="Arial" w:cs="Arial"/>
                <w:sz w:val="20"/>
                <w:szCs w:val="26"/>
              </w:rPr>
              <w:t xml:space="preserve">Recordings are not permitted (audio or video) without explicit permission </w:t>
            </w:r>
          </w:p>
          <w:p w14:paraId="0FFF0E85" w14:textId="28F99AD3" w:rsidR="00466A7B" w:rsidRPr="00466A7B" w:rsidRDefault="00466A7B">
            <w:pPr>
              <w:numPr>
                <w:ilvl w:val="0"/>
                <w:numId w:val="9"/>
              </w:numPr>
              <w:spacing w:before="100" w:beforeAutospacing="1" w:after="100" w:afterAutospacing="1"/>
              <w:rPr>
                <w:rFonts w:ascii="Arial" w:hAnsi="Arial" w:cs="Arial"/>
                <w:color w:val="212121"/>
                <w:sz w:val="20"/>
                <w:szCs w:val="20"/>
              </w:rPr>
            </w:pPr>
            <w:r w:rsidRPr="00466A7B">
              <w:rPr>
                <w:rFonts w:ascii="Arial" w:hAnsi="Arial" w:cs="Arial"/>
                <w:color w:val="212121"/>
                <w:sz w:val="20"/>
                <w:szCs w:val="20"/>
              </w:rPr>
              <w:t xml:space="preserve">Remember too that we have many guest </w:t>
            </w:r>
            <w:proofErr w:type="gramStart"/>
            <w:r w:rsidRPr="00466A7B">
              <w:rPr>
                <w:rFonts w:ascii="Arial" w:hAnsi="Arial" w:cs="Arial"/>
                <w:color w:val="212121"/>
                <w:sz w:val="20"/>
                <w:szCs w:val="20"/>
              </w:rPr>
              <w:t>lecturers</w:t>
            </w:r>
            <w:proofErr w:type="gramEnd"/>
            <w:r w:rsidRPr="00466A7B">
              <w:rPr>
                <w:rFonts w:ascii="Arial" w:hAnsi="Arial" w:cs="Arial"/>
                <w:color w:val="212121"/>
                <w:sz w:val="20"/>
                <w:szCs w:val="20"/>
              </w:rPr>
              <w:t xml:space="preserve"> and their presentations are also not be shared beyond the class. Please respect their intellectual property.</w:t>
            </w:r>
          </w:p>
          <w:p w14:paraId="356EDF57" w14:textId="3EE4C2F7" w:rsidR="00D3169E" w:rsidRPr="00B516DD" w:rsidRDefault="00D3169E">
            <w:pPr>
              <w:pStyle w:val="ListParagraph"/>
              <w:widowControl w:val="0"/>
              <w:numPr>
                <w:ilvl w:val="0"/>
                <w:numId w:val="9"/>
              </w:numPr>
              <w:autoSpaceDE w:val="0"/>
              <w:autoSpaceDN w:val="0"/>
              <w:adjustRightInd w:val="0"/>
              <w:spacing w:before="60" w:after="60"/>
              <w:ind w:right="34"/>
              <w:jc w:val="both"/>
              <w:rPr>
                <w:rFonts w:ascii="Arial" w:hAnsi="Arial" w:cs="Arial"/>
                <w:sz w:val="20"/>
                <w:szCs w:val="26"/>
              </w:rPr>
            </w:pPr>
            <w:r w:rsidRPr="00B516DD">
              <w:rPr>
                <w:rFonts w:ascii="Arial" w:hAnsi="Arial" w:cs="Arial"/>
                <w:sz w:val="20"/>
                <w:szCs w:val="26"/>
              </w:rPr>
              <w:t>Permitted recordings</w:t>
            </w:r>
            <w:r w:rsidR="00F603AF">
              <w:rPr>
                <w:rFonts w:ascii="Arial" w:hAnsi="Arial" w:cs="Arial"/>
                <w:sz w:val="20"/>
                <w:szCs w:val="26"/>
              </w:rPr>
              <w:t xml:space="preserve"> </w:t>
            </w:r>
            <w:r w:rsidRPr="00B516DD">
              <w:rPr>
                <w:rFonts w:ascii="Arial" w:hAnsi="Arial" w:cs="Arial"/>
                <w:sz w:val="20"/>
                <w:szCs w:val="26"/>
              </w:rPr>
              <w:t>are not to be distributed</w:t>
            </w:r>
          </w:p>
          <w:p w14:paraId="797AE9BD" w14:textId="65D3B83D" w:rsidR="00237143" w:rsidRPr="00B516DD" w:rsidRDefault="00D3169E">
            <w:pPr>
              <w:pStyle w:val="ListParagraph"/>
              <w:widowControl w:val="0"/>
              <w:numPr>
                <w:ilvl w:val="0"/>
                <w:numId w:val="9"/>
              </w:numPr>
              <w:autoSpaceDE w:val="0"/>
              <w:autoSpaceDN w:val="0"/>
              <w:adjustRightInd w:val="0"/>
              <w:spacing w:before="60" w:after="60"/>
              <w:ind w:right="34"/>
              <w:jc w:val="both"/>
              <w:rPr>
                <w:rFonts w:ascii="Arial" w:hAnsi="Arial" w:cs="Arial"/>
                <w:sz w:val="20"/>
                <w:szCs w:val="26"/>
              </w:rPr>
            </w:pPr>
            <w:commentRangeStart w:id="10"/>
            <w:r w:rsidRPr="00B516DD">
              <w:rPr>
                <w:rFonts w:ascii="Arial" w:hAnsi="Arial" w:cs="Arial"/>
                <w:sz w:val="20"/>
                <w:szCs w:val="26"/>
              </w:rPr>
              <w:t>Students will be expected to take an academic integrity pledge before some assessments</w:t>
            </w:r>
            <w:commentRangeEnd w:id="10"/>
            <w:r w:rsidR="00C04ED3">
              <w:rPr>
                <w:rStyle w:val="CommentReference"/>
                <w:lang w:val="en-CA"/>
              </w:rPr>
              <w:commentReference w:id="10"/>
            </w:r>
          </w:p>
        </w:tc>
      </w:tr>
    </w:tbl>
    <w:p w14:paraId="17E64AA3" w14:textId="59A069D9" w:rsidR="000122A4" w:rsidRPr="00F07747" w:rsidRDefault="000122A4" w:rsidP="00F07747">
      <w:pPr>
        <w:ind w:left="709" w:right="-283"/>
        <w:jc w:val="both"/>
        <w:rPr>
          <w:rFonts w:ascii="Arial" w:hAnsi="Arial" w:cs="Arial"/>
          <w:color w:val="000000" w:themeColor="text1"/>
          <w:sz w:val="20"/>
          <w:szCs w:val="20"/>
        </w:rPr>
      </w:pPr>
      <w:commentRangeStart w:id="11"/>
      <w:r w:rsidRPr="00F07747">
        <w:rPr>
          <w:rFonts w:ascii="Arial" w:eastAsia="Calibri" w:hAnsi="Arial" w:cs="Arial"/>
          <w:color w:val="000000" w:themeColor="text1"/>
          <w:sz w:val="20"/>
          <w:szCs w:val="20"/>
        </w:rPr>
        <w:t xml:space="preserve">Western is committed to providing a learning and working environment that is free of harassment and discrimination. All </w:t>
      </w:r>
      <w:r w:rsidRPr="00F07747">
        <w:rPr>
          <w:rFonts w:ascii="Arial" w:eastAsia="Calibri" w:hAnsi="Arial" w:cs="Arial"/>
          <w:b/>
          <w:bCs/>
          <w:color w:val="000000" w:themeColor="text1"/>
          <w:sz w:val="20"/>
          <w:szCs w:val="20"/>
        </w:rPr>
        <w:t>students</w:t>
      </w:r>
      <w:r w:rsidRPr="00F07747">
        <w:rPr>
          <w:rFonts w:ascii="Arial" w:eastAsia="Calibri" w:hAnsi="Arial" w:cs="Arial"/>
          <w:color w:val="000000" w:themeColor="text1"/>
          <w:sz w:val="20"/>
          <w:szCs w:val="20"/>
        </w:rPr>
        <w:t xml:space="preserve">, staff, and faculty have a role in this commitment and have a responsibility to ensure and promote a safe and respectful learning and working environment. Relevant policies include Western's </w:t>
      </w:r>
      <w:hyperlink r:id="rId54" w:history="1">
        <w:r w:rsidRPr="00F07747">
          <w:rPr>
            <w:rStyle w:val="Hyperlink"/>
            <w:rFonts w:ascii="Arial" w:eastAsia="Calibri" w:hAnsi="Arial" w:cs="Arial"/>
            <w:color w:val="000000" w:themeColor="text1"/>
            <w:sz w:val="20"/>
            <w:szCs w:val="20"/>
          </w:rPr>
          <w:t>Non-Discrimination/Harassment Policy</w:t>
        </w:r>
      </w:hyperlink>
      <w:r w:rsidRPr="00F07747">
        <w:rPr>
          <w:rFonts w:ascii="Arial" w:eastAsia="Calibri" w:hAnsi="Arial" w:cs="Arial"/>
          <w:color w:val="000000" w:themeColor="text1"/>
          <w:sz w:val="20"/>
          <w:szCs w:val="20"/>
        </w:rPr>
        <w:t xml:space="preserve"> (M.A.P.P. 1.35) and </w:t>
      </w:r>
      <w:hyperlink r:id="rId55" w:history="1">
        <w:r w:rsidRPr="00F07747">
          <w:rPr>
            <w:rStyle w:val="Hyperlink"/>
            <w:rFonts w:ascii="Arial" w:eastAsia="Calibri" w:hAnsi="Arial" w:cs="Arial"/>
            <w:color w:val="000000" w:themeColor="text1"/>
            <w:sz w:val="20"/>
            <w:szCs w:val="20"/>
          </w:rPr>
          <w:t>Non-Discrimination/Harassment Policy – Administrative Procedures</w:t>
        </w:r>
      </w:hyperlink>
      <w:r w:rsidRPr="00F07747">
        <w:rPr>
          <w:rFonts w:ascii="Arial" w:eastAsia="Calibri" w:hAnsi="Arial" w:cs="Arial"/>
          <w:color w:val="000000" w:themeColor="text1"/>
          <w:sz w:val="20"/>
          <w:szCs w:val="20"/>
        </w:rPr>
        <w:t xml:space="preserve"> (M.A.P.P. 1.35). </w:t>
      </w:r>
    </w:p>
    <w:p w14:paraId="78CA047C" w14:textId="1AAC7907" w:rsidR="000122A4" w:rsidRDefault="000122A4" w:rsidP="00F07747">
      <w:pPr>
        <w:ind w:left="709" w:right="-283"/>
        <w:jc w:val="both"/>
        <w:rPr>
          <w:rFonts w:ascii="Arial" w:eastAsia="Calibri" w:hAnsi="Arial" w:cs="Arial"/>
          <w:color w:val="000000" w:themeColor="text1"/>
          <w:sz w:val="20"/>
          <w:szCs w:val="20"/>
        </w:rPr>
      </w:pPr>
      <w:r w:rsidRPr="00F07747">
        <w:rPr>
          <w:rFonts w:ascii="Arial" w:eastAsia="Calibri" w:hAnsi="Arial" w:cs="Arial"/>
          <w:color w:val="000000" w:themeColor="text1"/>
          <w:sz w:val="20"/>
          <w:szCs w:val="20"/>
        </w:rPr>
        <w:t xml:space="preserve">Any </w:t>
      </w:r>
      <w:r w:rsidRPr="00F07747">
        <w:rPr>
          <w:rFonts w:ascii="Arial" w:eastAsia="Calibri" w:hAnsi="Arial" w:cs="Arial"/>
          <w:b/>
          <w:bCs/>
          <w:color w:val="000000" w:themeColor="text1"/>
          <w:sz w:val="20"/>
          <w:szCs w:val="20"/>
        </w:rPr>
        <w:t xml:space="preserve">student, </w:t>
      </w:r>
      <w:r w:rsidRPr="00F07747">
        <w:rPr>
          <w:rFonts w:ascii="Arial" w:eastAsia="Calibri" w:hAnsi="Arial" w:cs="Arial"/>
          <w:color w:val="000000" w:themeColor="text1"/>
          <w:sz w:val="20"/>
          <w:szCs w:val="20"/>
        </w:rPr>
        <w:t xml:space="preserve">staff, or faculty member who experiences or witnesses’ behaviour that may be harassment or discrimination </w:t>
      </w:r>
      <w:r w:rsidRPr="00F07747">
        <w:rPr>
          <w:rFonts w:ascii="Arial" w:eastAsia="Calibri" w:hAnsi="Arial" w:cs="Arial"/>
          <w:b/>
          <w:bCs/>
          <w:color w:val="000000" w:themeColor="text1"/>
          <w:sz w:val="20"/>
          <w:szCs w:val="20"/>
        </w:rPr>
        <w:t>must report the behaviour</w:t>
      </w:r>
      <w:r w:rsidRPr="00F07747">
        <w:rPr>
          <w:rFonts w:ascii="Arial" w:eastAsia="Calibri" w:hAnsi="Arial" w:cs="Arial"/>
          <w:color w:val="000000" w:themeColor="text1"/>
          <w:sz w:val="20"/>
          <w:szCs w:val="20"/>
        </w:rPr>
        <w:t xml:space="preserve"> to the Western's </w:t>
      </w:r>
      <w:hyperlink r:id="rId56" w:history="1">
        <w:r w:rsidRPr="00F07747">
          <w:rPr>
            <w:rStyle w:val="Hyperlink"/>
            <w:rFonts w:ascii="Arial" w:eastAsia="Calibri" w:hAnsi="Arial" w:cs="Arial"/>
            <w:color w:val="000000" w:themeColor="text1"/>
            <w:sz w:val="20"/>
            <w:szCs w:val="20"/>
          </w:rPr>
          <w:t>Human Rights Office</w:t>
        </w:r>
      </w:hyperlink>
      <w:r w:rsidRPr="00F07747">
        <w:rPr>
          <w:rFonts w:ascii="Arial" w:eastAsia="Calibri" w:hAnsi="Arial" w:cs="Arial"/>
          <w:color w:val="000000" w:themeColor="text1"/>
          <w:sz w:val="20"/>
          <w:szCs w:val="20"/>
        </w:rPr>
        <w:t>. Harassment and discrimination can be human rights-based, which is also known as EDI-based, (sexism, racism, transphobia, homophobia, islamophobia, xenophobia, antisemitism, and ableism) or non-human rights-based (personal harassment or workplace harassment).</w:t>
      </w:r>
      <w:commentRangeEnd w:id="11"/>
      <w:r w:rsidR="00F07747">
        <w:rPr>
          <w:rStyle w:val="CommentReference"/>
          <w:lang w:val="en-CA"/>
        </w:rPr>
        <w:commentReference w:id="11"/>
      </w:r>
    </w:p>
    <w:p w14:paraId="65ABCC78" w14:textId="6A1CD693" w:rsidR="009B0CA0" w:rsidRDefault="009B0CA0" w:rsidP="00F07747">
      <w:pPr>
        <w:ind w:left="709" w:right="-283"/>
        <w:jc w:val="both"/>
        <w:rPr>
          <w:rFonts w:ascii="Arial" w:eastAsia="Calibri" w:hAnsi="Arial" w:cs="Arial"/>
          <w:color w:val="000000" w:themeColor="text1"/>
          <w:sz w:val="20"/>
          <w:szCs w:val="20"/>
        </w:rPr>
      </w:pPr>
    </w:p>
    <w:p w14:paraId="1139C1D4" w14:textId="77777777" w:rsidR="009B0CA0" w:rsidRPr="009B0CA0" w:rsidRDefault="009B0CA0" w:rsidP="009B0CA0">
      <w:pPr>
        <w:rPr>
          <w:rFonts w:ascii="Arial" w:eastAsia="Times New Roman" w:hAnsi="Arial" w:cs="Arial"/>
          <w:sz w:val="20"/>
          <w:szCs w:val="20"/>
          <w:lang w:val="en-CA"/>
        </w:rPr>
      </w:pPr>
      <w:r w:rsidRPr="009B0CA0">
        <w:rPr>
          <w:rFonts w:ascii="Times New Roman" w:eastAsia="Times New Roman" w:hAnsi="Times New Roman" w:cs="Times New Roman"/>
          <w:lang w:val="en-CA"/>
        </w:rPr>
        <w:br/>
      </w:r>
      <w:r w:rsidRPr="009B0CA0">
        <w:rPr>
          <w:rFonts w:ascii="Arial" w:eastAsia="Times New Roman" w:hAnsi="Arial" w:cs="Arial"/>
          <w:b/>
          <w:bCs/>
          <w:color w:val="212121"/>
          <w:sz w:val="20"/>
          <w:szCs w:val="20"/>
          <w:shd w:val="clear" w:color="auto" w:fill="FFFFFF"/>
          <w:lang w:val="en-CA"/>
        </w:rPr>
        <w:t xml:space="preserve">The Department of Biochemistry recognizes diversity of identity and experience as a source of strength that promotes excellence, innovation, </w:t>
      </w:r>
      <w:proofErr w:type="gramStart"/>
      <w:r w:rsidRPr="009B0CA0">
        <w:rPr>
          <w:rFonts w:ascii="Arial" w:eastAsia="Times New Roman" w:hAnsi="Arial" w:cs="Arial"/>
          <w:b/>
          <w:bCs/>
          <w:color w:val="212121"/>
          <w:sz w:val="20"/>
          <w:szCs w:val="20"/>
          <w:shd w:val="clear" w:color="auto" w:fill="FFFFFF"/>
          <w:lang w:val="en-CA"/>
        </w:rPr>
        <w:t>flexibility</w:t>
      </w:r>
      <w:proofErr w:type="gramEnd"/>
      <w:r w:rsidRPr="009B0CA0">
        <w:rPr>
          <w:rFonts w:ascii="Arial" w:eastAsia="Times New Roman" w:hAnsi="Arial" w:cs="Arial"/>
          <w:b/>
          <w:bCs/>
          <w:color w:val="212121"/>
          <w:sz w:val="20"/>
          <w:szCs w:val="20"/>
          <w:shd w:val="clear" w:color="auto" w:fill="FFFFFF"/>
          <w:lang w:val="en-CA"/>
        </w:rPr>
        <w:t xml:space="preserve"> and adaptability in our discipline. We embrace, nurture, value and celebrate this diversity.</w:t>
      </w:r>
    </w:p>
    <w:p w14:paraId="6F60BC29" w14:textId="77777777" w:rsidR="009B0CA0" w:rsidRPr="00F07747" w:rsidRDefault="009B0CA0" w:rsidP="00F07747">
      <w:pPr>
        <w:ind w:left="709" w:right="-283"/>
        <w:jc w:val="both"/>
        <w:rPr>
          <w:rFonts w:ascii="Arial" w:eastAsia="Calibri" w:hAnsi="Arial" w:cs="Arial"/>
          <w:color w:val="000000" w:themeColor="text1"/>
          <w:sz w:val="20"/>
          <w:szCs w:val="20"/>
        </w:rPr>
      </w:pPr>
    </w:p>
    <w:p w14:paraId="5D4EC9A6" w14:textId="77777777" w:rsidR="000122A4" w:rsidRPr="00F07747" w:rsidRDefault="000122A4" w:rsidP="000122A4">
      <w:pPr>
        <w:pStyle w:val="ListParagraph"/>
        <w:ind w:left="-142" w:right="-291"/>
        <w:rPr>
          <w:rFonts w:ascii="Arial" w:eastAsia="Times New Roman" w:hAnsi="Arial" w:cs="Arial"/>
          <w:b/>
          <w:color w:val="000000" w:themeColor="text1"/>
          <w:sz w:val="22"/>
          <w:szCs w:val="22"/>
        </w:rPr>
      </w:pPr>
    </w:p>
    <w:p w14:paraId="7A7208C2" w14:textId="77777777" w:rsidR="000122A4" w:rsidRDefault="000122A4" w:rsidP="000122A4">
      <w:pPr>
        <w:pStyle w:val="ListParagraph"/>
        <w:ind w:left="-142" w:right="-291"/>
        <w:rPr>
          <w:rFonts w:ascii="Arial" w:eastAsia="Times New Roman" w:hAnsi="Arial" w:cs="Arial"/>
          <w:b/>
          <w:sz w:val="22"/>
          <w:szCs w:val="22"/>
        </w:rPr>
      </w:pPr>
    </w:p>
    <w:p w14:paraId="7955C855" w14:textId="329ADF37" w:rsidR="000F415A" w:rsidRPr="00DF2DBC" w:rsidRDefault="00555EC8">
      <w:pPr>
        <w:pStyle w:val="ListParagraph"/>
        <w:numPr>
          <w:ilvl w:val="0"/>
          <w:numId w:val="1"/>
        </w:numPr>
        <w:ind w:left="-142" w:right="-291" w:hanging="425"/>
        <w:rPr>
          <w:rFonts w:ascii="Arial" w:eastAsia="Times New Roman" w:hAnsi="Arial" w:cs="Arial"/>
          <w:b/>
          <w:sz w:val="22"/>
          <w:szCs w:val="22"/>
        </w:rPr>
      </w:pPr>
      <w:commentRangeStart w:id="12"/>
      <w:r w:rsidRPr="00DF2DBC">
        <w:rPr>
          <w:rFonts w:ascii="Arial" w:eastAsia="Times New Roman" w:hAnsi="Arial" w:cs="Arial"/>
          <w:b/>
          <w:sz w:val="22"/>
          <w:szCs w:val="22"/>
        </w:rPr>
        <w:t>How to Be Successful in this Class</w:t>
      </w:r>
      <w:r w:rsidR="000F415A" w:rsidRPr="00DF2DBC">
        <w:rPr>
          <w:rFonts w:ascii="Arial" w:eastAsia="Times New Roman" w:hAnsi="Arial" w:cs="Arial"/>
          <w:b/>
          <w:sz w:val="22"/>
          <w:szCs w:val="22"/>
        </w:rPr>
        <w:t>:</w:t>
      </w:r>
      <w:commentRangeEnd w:id="12"/>
      <w:r w:rsidR="00C04ED3">
        <w:rPr>
          <w:rStyle w:val="CommentReference"/>
          <w:lang w:val="en-CA"/>
        </w:rPr>
        <w:commentReference w:id="12"/>
      </w:r>
    </w:p>
    <w:tbl>
      <w:tblPr>
        <w:tblStyle w:val="TableGrid"/>
        <w:tblW w:w="1007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
        <w:gridCol w:w="8695"/>
      </w:tblGrid>
      <w:tr w:rsidR="000F415A" w14:paraId="7D336709" w14:textId="77777777" w:rsidTr="014A07E5">
        <w:tc>
          <w:tcPr>
            <w:tcW w:w="1297" w:type="dxa"/>
            <w:shd w:val="clear" w:color="auto" w:fill="auto"/>
            <w:vAlign w:val="center"/>
          </w:tcPr>
          <w:p w14:paraId="6AF3653B" w14:textId="6928C8DB" w:rsidR="000F415A" w:rsidRPr="00F60D63" w:rsidRDefault="00F77551" w:rsidP="002051D4">
            <w:pPr>
              <w:widowControl w:val="0"/>
              <w:autoSpaceDE w:val="0"/>
              <w:autoSpaceDN w:val="0"/>
              <w:adjustRightInd w:val="0"/>
              <w:spacing w:after="240"/>
              <w:ind w:left="38" w:right="33"/>
              <w:jc w:val="center"/>
              <w:rPr>
                <w:rFonts w:ascii="Cambria" w:hAnsi="Cambria" w:cs="Cambria"/>
                <w:b/>
                <w:bCs/>
                <w:sz w:val="20"/>
                <w:szCs w:val="26"/>
              </w:rPr>
            </w:pPr>
            <w:r>
              <w:rPr>
                <w:noProof/>
              </w:rPr>
              <w:drawing>
                <wp:inline distT="0" distB="0" distL="0" distR="0" wp14:anchorId="5CAE5605" wp14:editId="2833A218">
                  <wp:extent cx="690880" cy="690880"/>
                  <wp:effectExtent l="0" t="0" r="0" b="0"/>
                  <wp:docPr id="9" name="Graphic 9" descr="Tro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57">
                            <a:extLst>
                              <a:ext uri="{96DAC541-7B7A-43D3-8B79-37D633B846F1}">
                                <asvg:svgBlip xmlns:asvg="http://schemas.microsoft.com/office/drawing/2016/SVG/main" r:embed="rId58"/>
                              </a:ext>
                            </a:extLst>
                          </a:blip>
                          <a:stretch>
                            <a:fillRect/>
                          </a:stretch>
                        </pic:blipFill>
                        <pic:spPr>
                          <a:xfrm>
                            <a:off x="0" y="0"/>
                            <a:ext cx="690880" cy="690880"/>
                          </a:xfrm>
                          <a:prstGeom prst="rect">
                            <a:avLst/>
                          </a:prstGeom>
                        </pic:spPr>
                      </pic:pic>
                    </a:graphicData>
                  </a:graphic>
                </wp:inline>
              </w:drawing>
            </w:r>
          </w:p>
        </w:tc>
        <w:tc>
          <w:tcPr>
            <w:tcW w:w="8773" w:type="dxa"/>
          </w:tcPr>
          <w:p w14:paraId="18253149" w14:textId="582399B7" w:rsidR="00B36ECF" w:rsidRPr="00135617" w:rsidRDefault="00E63833" w:rsidP="005965BD">
            <w:pPr>
              <w:widowControl w:val="0"/>
              <w:autoSpaceDE w:val="0"/>
              <w:autoSpaceDN w:val="0"/>
              <w:adjustRightInd w:val="0"/>
              <w:spacing w:before="120" w:after="120"/>
              <w:ind w:right="34"/>
              <w:jc w:val="both"/>
              <w:rPr>
                <w:rFonts w:ascii="Arial" w:hAnsi="Arial" w:cs="Arial"/>
                <w:sz w:val="20"/>
                <w:szCs w:val="20"/>
              </w:rPr>
            </w:pPr>
            <w:r>
              <w:rPr>
                <w:rFonts w:ascii="Arial" w:hAnsi="Arial" w:cs="Arial"/>
                <w:sz w:val="20"/>
                <w:szCs w:val="20"/>
              </w:rPr>
              <w:t xml:space="preserve">Students enrolled in this class should understand the level of autonomy and self-discipline required to be successful. </w:t>
            </w:r>
          </w:p>
          <w:p w14:paraId="5ADCD5E3" w14:textId="2417B9EC" w:rsidR="00AE275A" w:rsidRDefault="00AE275A">
            <w:pPr>
              <w:pStyle w:val="ListParagraph"/>
              <w:widowControl w:val="0"/>
              <w:numPr>
                <w:ilvl w:val="0"/>
                <w:numId w:val="2"/>
              </w:numPr>
              <w:autoSpaceDE w:val="0"/>
              <w:autoSpaceDN w:val="0"/>
              <w:adjustRightInd w:val="0"/>
              <w:ind w:left="644" w:right="34" w:hanging="425"/>
              <w:jc w:val="both"/>
              <w:rPr>
                <w:rFonts w:ascii="Arial" w:hAnsi="Arial" w:cs="Arial"/>
                <w:sz w:val="20"/>
                <w:szCs w:val="26"/>
                <w:lang w:val="en-CA"/>
              </w:rPr>
            </w:pPr>
            <w:r>
              <w:rPr>
                <w:rFonts w:ascii="Arial" w:hAnsi="Arial" w:cs="Arial"/>
                <w:sz w:val="20"/>
                <w:szCs w:val="26"/>
                <w:lang w:val="en-CA"/>
              </w:rPr>
              <w:t>Invest in a planner or application to keep track of your courses.</w:t>
            </w:r>
            <w:r w:rsidR="007D26C3">
              <w:rPr>
                <w:rFonts w:ascii="Arial" w:hAnsi="Arial" w:cs="Arial"/>
                <w:sz w:val="20"/>
                <w:szCs w:val="26"/>
                <w:lang w:val="en-CA"/>
              </w:rPr>
              <w:t xml:space="preserve"> Populate all your deadlines at the start of the term and schedule </w:t>
            </w:r>
            <w:r w:rsidR="001C4B5C">
              <w:rPr>
                <w:rFonts w:ascii="Arial" w:hAnsi="Arial" w:cs="Arial"/>
                <w:sz w:val="20"/>
                <w:szCs w:val="26"/>
                <w:lang w:val="en-CA"/>
              </w:rPr>
              <w:t>your time throughout the course.</w:t>
            </w:r>
          </w:p>
          <w:p w14:paraId="5517872D" w14:textId="4817F9F4" w:rsidR="000F415A" w:rsidRPr="000E3CFE" w:rsidRDefault="00D9687E">
            <w:pPr>
              <w:pStyle w:val="ListParagraph"/>
              <w:widowControl w:val="0"/>
              <w:numPr>
                <w:ilvl w:val="0"/>
                <w:numId w:val="2"/>
              </w:numPr>
              <w:autoSpaceDE w:val="0"/>
              <w:autoSpaceDN w:val="0"/>
              <w:adjustRightInd w:val="0"/>
              <w:ind w:left="644" w:right="34" w:hanging="425"/>
              <w:jc w:val="both"/>
              <w:rPr>
                <w:rFonts w:ascii="Arial" w:hAnsi="Arial" w:cs="Arial"/>
                <w:sz w:val="20"/>
                <w:szCs w:val="26"/>
                <w:lang w:val="en-CA"/>
              </w:rPr>
            </w:pPr>
            <w:r w:rsidRPr="000E3CFE">
              <w:rPr>
                <w:rFonts w:ascii="Arial" w:hAnsi="Arial" w:cs="Arial"/>
                <w:sz w:val="20"/>
                <w:szCs w:val="26"/>
                <w:lang w:val="en-CA"/>
              </w:rPr>
              <w:t xml:space="preserve">Make it a daily habit to </w:t>
            </w:r>
            <w:r w:rsidR="00753519" w:rsidRPr="000E3CFE">
              <w:rPr>
                <w:rFonts w:ascii="Arial" w:hAnsi="Arial" w:cs="Arial"/>
                <w:sz w:val="20"/>
                <w:szCs w:val="26"/>
                <w:lang w:val="en-CA"/>
              </w:rPr>
              <w:t xml:space="preserve">log onto OWL </w:t>
            </w:r>
            <w:r w:rsidR="004533E0" w:rsidRPr="000E3CFE">
              <w:rPr>
                <w:rFonts w:ascii="Arial" w:hAnsi="Arial" w:cs="Arial"/>
                <w:sz w:val="20"/>
                <w:szCs w:val="26"/>
                <w:lang w:val="en-CA"/>
              </w:rPr>
              <w:t xml:space="preserve">to ensure </w:t>
            </w:r>
            <w:r w:rsidR="00012AD0">
              <w:rPr>
                <w:rFonts w:ascii="Arial" w:hAnsi="Arial" w:cs="Arial"/>
                <w:sz w:val="20"/>
                <w:szCs w:val="26"/>
                <w:lang w:val="en-CA"/>
              </w:rPr>
              <w:t>you have seen everything posted to help you succeed in this class</w:t>
            </w:r>
            <w:r w:rsidR="00012AD0" w:rsidRPr="00036348">
              <w:rPr>
                <w:rFonts w:ascii="Arial" w:hAnsi="Arial" w:cs="Arial"/>
                <w:sz w:val="20"/>
                <w:szCs w:val="26"/>
                <w:lang w:val="en-CA"/>
              </w:rPr>
              <w:t>.</w:t>
            </w:r>
          </w:p>
          <w:p w14:paraId="33DACC2E" w14:textId="7C6A7D8D" w:rsidR="008B59F4" w:rsidRDefault="008B59F4">
            <w:pPr>
              <w:pStyle w:val="ListParagraph"/>
              <w:widowControl w:val="0"/>
              <w:numPr>
                <w:ilvl w:val="0"/>
                <w:numId w:val="2"/>
              </w:numPr>
              <w:autoSpaceDE w:val="0"/>
              <w:autoSpaceDN w:val="0"/>
              <w:adjustRightInd w:val="0"/>
              <w:ind w:left="644" w:right="34" w:hanging="425"/>
              <w:jc w:val="both"/>
              <w:rPr>
                <w:rFonts w:ascii="Arial" w:hAnsi="Arial" w:cs="Arial"/>
                <w:sz w:val="20"/>
                <w:szCs w:val="26"/>
                <w:lang w:val="en-CA"/>
              </w:rPr>
            </w:pPr>
            <w:r>
              <w:rPr>
                <w:rFonts w:ascii="Arial" w:hAnsi="Arial" w:cs="Arial"/>
                <w:sz w:val="20"/>
                <w:szCs w:val="26"/>
                <w:lang w:val="en-CA"/>
              </w:rPr>
              <w:t>Follow weekly checklist</w:t>
            </w:r>
            <w:r w:rsidR="001C3514">
              <w:rPr>
                <w:rFonts w:ascii="Arial" w:hAnsi="Arial" w:cs="Arial"/>
                <w:sz w:val="20"/>
                <w:szCs w:val="26"/>
                <w:lang w:val="en-CA"/>
              </w:rPr>
              <w:t>s created</w:t>
            </w:r>
            <w:r>
              <w:rPr>
                <w:rFonts w:ascii="Arial" w:hAnsi="Arial" w:cs="Arial"/>
                <w:sz w:val="20"/>
                <w:szCs w:val="26"/>
                <w:lang w:val="en-CA"/>
              </w:rPr>
              <w:t xml:space="preserve"> on OWL</w:t>
            </w:r>
            <w:r w:rsidR="001C3514">
              <w:rPr>
                <w:rFonts w:ascii="Arial" w:hAnsi="Arial" w:cs="Arial"/>
                <w:sz w:val="20"/>
                <w:szCs w:val="26"/>
                <w:lang w:val="en-CA"/>
              </w:rPr>
              <w:t xml:space="preserve"> or create your own</w:t>
            </w:r>
            <w:r>
              <w:rPr>
                <w:rFonts w:ascii="Arial" w:hAnsi="Arial" w:cs="Arial"/>
                <w:sz w:val="20"/>
                <w:szCs w:val="26"/>
                <w:lang w:val="en-CA"/>
              </w:rPr>
              <w:t xml:space="preserve"> to</w:t>
            </w:r>
            <w:r w:rsidR="002446C0">
              <w:rPr>
                <w:rFonts w:ascii="Arial" w:hAnsi="Arial" w:cs="Arial"/>
                <w:sz w:val="20"/>
                <w:szCs w:val="26"/>
                <w:lang w:val="en-CA"/>
              </w:rPr>
              <w:t xml:space="preserve"> help you stay on track</w:t>
            </w:r>
            <w:r w:rsidR="005572BF">
              <w:rPr>
                <w:rFonts w:ascii="Arial" w:hAnsi="Arial" w:cs="Arial"/>
                <w:sz w:val="20"/>
                <w:szCs w:val="26"/>
                <w:lang w:val="en-CA"/>
              </w:rPr>
              <w:t xml:space="preserve">. </w:t>
            </w:r>
          </w:p>
          <w:p w14:paraId="2385C3BB" w14:textId="20879639" w:rsidR="005572BF" w:rsidRDefault="30E7A946">
            <w:pPr>
              <w:pStyle w:val="ListParagraph"/>
              <w:widowControl w:val="0"/>
              <w:numPr>
                <w:ilvl w:val="0"/>
                <w:numId w:val="2"/>
              </w:numPr>
              <w:autoSpaceDE w:val="0"/>
              <w:autoSpaceDN w:val="0"/>
              <w:adjustRightInd w:val="0"/>
              <w:ind w:left="644" w:right="34" w:hanging="425"/>
              <w:jc w:val="both"/>
              <w:rPr>
                <w:rFonts w:ascii="Arial" w:hAnsi="Arial" w:cs="Arial"/>
                <w:sz w:val="20"/>
                <w:szCs w:val="20"/>
                <w:lang w:val="en-CA"/>
              </w:rPr>
            </w:pPr>
            <w:r w:rsidRPr="014A07E5">
              <w:rPr>
                <w:rFonts w:ascii="Arial" w:hAnsi="Arial" w:cs="Arial"/>
                <w:sz w:val="20"/>
                <w:szCs w:val="20"/>
                <w:lang w:val="en-CA"/>
              </w:rPr>
              <w:t xml:space="preserve">Take notes as you go through the lesson material. </w:t>
            </w:r>
            <w:r w:rsidR="1BA45B9D" w:rsidRPr="014A07E5">
              <w:rPr>
                <w:rFonts w:ascii="Arial" w:hAnsi="Arial" w:cs="Arial"/>
                <w:sz w:val="20"/>
                <w:szCs w:val="20"/>
                <w:lang w:val="en-CA"/>
              </w:rPr>
              <w:t xml:space="preserve">Keeping handwritten notes or even notes on a regular Word document </w:t>
            </w:r>
            <w:r w:rsidR="52F09249" w:rsidRPr="014A07E5">
              <w:rPr>
                <w:rFonts w:ascii="Arial" w:hAnsi="Arial" w:cs="Arial"/>
                <w:sz w:val="20"/>
                <w:szCs w:val="20"/>
                <w:lang w:val="en-CA"/>
              </w:rPr>
              <w:t xml:space="preserve">will help you learn more effectively than just reading or watching the videos. </w:t>
            </w:r>
          </w:p>
          <w:p w14:paraId="6619C365" w14:textId="30F956C6" w:rsidR="0056326B" w:rsidRDefault="00FD38E2">
            <w:pPr>
              <w:pStyle w:val="ListParagraph"/>
              <w:widowControl w:val="0"/>
              <w:numPr>
                <w:ilvl w:val="0"/>
                <w:numId w:val="2"/>
              </w:numPr>
              <w:autoSpaceDE w:val="0"/>
              <w:autoSpaceDN w:val="0"/>
              <w:adjustRightInd w:val="0"/>
              <w:ind w:left="644" w:right="34" w:hanging="425"/>
              <w:jc w:val="both"/>
              <w:rPr>
                <w:rFonts w:ascii="Arial" w:hAnsi="Arial" w:cs="Arial"/>
                <w:sz w:val="20"/>
                <w:szCs w:val="26"/>
                <w:lang w:val="en-CA"/>
              </w:rPr>
            </w:pPr>
            <w:r>
              <w:rPr>
                <w:rFonts w:ascii="Arial" w:hAnsi="Arial" w:cs="Arial"/>
                <w:sz w:val="20"/>
                <w:szCs w:val="26"/>
                <w:lang w:val="en-CA"/>
              </w:rPr>
              <w:t xml:space="preserve">Connect with others. Try forming an online study group </w:t>
            </w:r>
            <w:r w:rsidR="00E26286">
              <w:rPr>
                <w:rFonts w:ascii="Arial" w:hAnsi="Arial" w:cs="Arial"/>
                <w:sz w:val="20"/>
                <w:szCs w:val="26"/>
                <w:lang w:val="en-CA"/>
              </w:rPr>
              <w:t xml:space="preserve">and try meeting on a weekly basis for study and peer support. </w:t>
            </w:r>
          </w:p>
          <w:p w14:paraId="6882B3A8" w14:textId="7768645A" w:rsidR="005F5EDE" w:rsidRDefault="005F5EDE">
            <w:pPr>
              <w:pStyle w:val="ListParagraph"/>
              <w:widowControl w:val="0"/>
              <w:numPr>
                <w:ilvl w:val="0"/>
                <w:numId w:val="2"/>
              </w:numPr>
              <w:autoSpaceDE w:val="0"/>
              <w:autoSpaceDN w:val="0"/>
              <w:adjustRightInd w:val="0"/>
              <w:ind w:left="644" w:right="34" w:hanging="425"/>
              <w:jc w:val="both"/>
              <w:rPr>
                <w:rFonts w:ascii="Arial" w:hAnsi="Arial" w:cs="Arial"/>
                <w:sz w:val="20"/>
                <w:szCs w:val="26"/>
                <w:lang w:val="en-CA"/>
              </w:rPr>
            </w:pPr>
            <w:r>
              <w:rPr>
                <w:rFonts w:ascii="Arial" w:hAnsi="Arial" w:cs="Arial"/>
                <w:sz w:val="20"/>
                <w:szCs w:val="26"/>
                <w:lang w:val="en-CA"/>
              </w:rPr>
              <w:t>Do not be afraid to ask questions. If you are struggling with a topic</w:t>
            </w:r>
            <w:r w:rsidR="004960BE">
              <w:rPr>
                <w:rFonts w:ascii="Arial" w:hAnsi="Arial" w:cs="Arial"/>
                <w:sz w:val="20"/>
                <w:szCs w:val="26"/>
                <w:lang w:val="en-CA"/>
              </w:rPr>
              <w:t xml:space="preserve">, check the online discussion boards or contact </w:t>
            </w:r>
            <w:r w:rsidR="00820E28">
              <w:rPr>
                <w:rFonts w:ascii="Arial" w:hAnsi="Arial" w:cs="Arial"/>
                <w:sz w:val="20"/>
                <w:szCs w:val="26"/>
                <w:lang w:val="en-CA"/>
              </w:rPr>
              <w:t>your instructor(s) and or teaching assistant(s)</w:t>
            </w:r>
            <w:r w:rsidR="004960BE">
              <w:rPr>
                <w:rFonts w:ascii="Arial" w:hAnsi="Arial" w:cs="Arial"/>
                <w:sz w:val="20"/>
                <w:szCs w:val="26"/>
                <w:lang w:val="en-CA"/>
              </w:rPr>
              <w:t>.</w:t>
            </w:r>
          </w:p>
          <w:p w14:paraId="64D291E2" w14:textId="5181F897" w:rsidR="000F415A" w:rsidRPr="001C4B5C" w:rsidRDefault="007B0F12">
            <w:pPr>
              <w:pStyle w:val="ListParagraph"/>
              <w:widowControl w:val="0"/>
              <w:numPr>
                <w:ilvl w:val="0"/>
                <w:numId w:val="2"/>
              </w:numPr>
              <w:autoSpaceDE w:val="0"/>
              <w:autoSpaceDN w:val="0"/>
              <w:adjustRightInd w:val="0"/>
              <w:ind w:left="644" w:right="34" w:hanging="425"/>
              <w:jc w:val="both"/>
              <w:rPr>
                <w:rFonts w:ascii="Arial" w:hAnsi="Arial" w:cs="Arial"/>
                <w:sz w:val="20"/>
                <w:szCs w:val="26"/>
                <w:lang w:val="en-CA"/>
              </w:rPr>
            </w:pPr>
            <w:r>
              <w:rPr>
                <w:rFonts w:ascii="Arial" w:hAnsi="Arial" w:cs="Arial"/>
                <w:sz w:val="20"/>
                <w:szCs w:val="26"/>
                <w:lang w:val="en-CA"/>
              </w:rPr>
              <w:t xml:space="preserve">Reward yourself for successes. </w:t>
            </w:r>
            <w:r w:rsidR="00F154A5">
              <w:rPr>
                <w:rFonts w:ascii="Arial" w:hAnsi="Arial" w:cs="Arial"/>
                <w:sz w:val="20"/>
                <w:szCs w:val="26"/>
                <w:lang w:val="en-CA"/>
              </w:rPr>
              <w:t xml:space="preserve">It seems </w:t>
            </w:r>
            <w:r w:rsidR="00E770B4">
              <w:rPr>
                <w:rFonts w:ascii="Arial" w:hAnsi="Arial" w:cs="Arial"/>
                <w:sz w:val="20"/>
                <w:szCs w:val="26"/>
                <w:lang w:val="en-CA"/>
              </w:rPr>
              <w:t xml:space="preserve">easier to motivate ourselves </w:t>
            </w:r>
            <w:r w:rsidR="00F154A5">
              <w:rPr>
                <w:rFonts w:ascii="Arial" w:hAnsi="Arial" w:cs="Arial"/>
                <w:sz w:val="20"/>
                <w:szCs w:val="26"/>
                <w:lang w:val="en-CA"/>
              </w:rPr>
              <w:t xml:space="preserve">knowing that there is something waiting for us at the end of the </w:t>
            </w:r>
            <w:r w:rsidR="00AA0E0C">
              <w:rPr>
                <w:rFonts w:ascii="Arial" w:hAnsi="Arial" w:cs="Arial"/>
                <w:sz w:val="20"/>
                <w:szCs w:val="26"/>
                <w:lang w:val="en-CA"/>
              </w:rPr>
              <w:t xml:space="preserve">task. </w:t>
            </w:r>
          </w:p>
        </w:tc>
      </w:tr>
    </w:tbl>
    <w:p w14:paraId="3412C7FF" w14:textId="1EAD31F1" w:rsidR="0092462B" w:rsidRPr="00DF2DBC" w:rsidRDefault="00BC340F">
      <w:pPr>
        <w:pStyle w:val="ListParagraph"/>
        <w:numPr>
          <w:ilvl w:val="0"/>
          <w:numId w:val="1"/>
        </w:numPr>
        <w:spacing w:before="240"/>
        <w:ind w:left="-142" w:hanging="425"/>
        <w:rPr>
          <w:rFonts w:ascii="Arial" w:eastAsia="Times New Roman" w:hAnsi="Arial" w:cs="Arial"/>
          <w:b/>
          <w:sz w:val="22"/>
          <w:szCs w:val="22"/>
        </w:rPr>
      </w:pPr>
      <w:r w:rsidRPr="00DF2DBC">
        <w:rPr>
          <w:rFonts w:ascii="Arial" w:eastAsia="Times New Roman" w:hAnsi="Arial" w:cs="Arial"/>
          <w:b/>
          <w:sz w:val="22"/>
          <w:szCs w:val="22"/>
        </w:rPr>
        <w:t xml:space="preserve">Western </w:t>
      </w:r>
      <w:r w:rsidR="0083761E" w:rsidRPr="00DF2DBC">
        <w:rPr>
          <w:rFonts w:ascii="Arial" w:eastAsia="Times New Roman" w:hAnsi="Arial" w:cs="Arial"/>
          <w:b/>
          <w:sz w:val="22"/>
          <w:szCs w:val="22"/>
        </w:rPr>
        <w:t>Academic Policies</w:t>
      </w:r>
      <w:r w:rsidRPr="00DF2DBC">
        <w:rPr>
          <w:rFonts w:ascii="Arial" w:eastAsia="Times New Roman" w:hAnsi="Arial" w:cs="Arial"/>
          <w:b/>
          <w:sz w:val="22"/>
          <w:szCs w:val="22"/>
        </w:rPr>
        <w:t xml:space="preserve"> and Statements</w:t>
      </w:r>
    </w:p>
    <w:p w14:paraId="0176F8B4" w14:textId="7FB34508" w:rsidR="007D26C3" w:rsidRDefault="007D26C3" w:rsidP="007D26C3">
      <w:pPr>
        <w:rPr>
          <w:rFonts w:ascii="Arial" w:eastAsia="Times New Roman" w:hAnsi="Arial" w:cs="Arial"/>
          <w:b/>
          <w:sz w:val="20"/>
          <w:szCs w:val="20"/>
        </w:rPr>
      </w:pPr>
    </w:p>
    <w:p w14:paraId="1053C2F9" w14:textId="77777777" w:rsidR="00685086" w:rsidRDefault="00685086" w:rsidP="007E3C6F">
      <w:pPr>
        <w:ind w:right="28"/>
        <w:jc w:val="both"/>
        <w:rPr>
          <w:rFonts w:ascii="Arial" w:eastAsia="Times New Roman" w:hAnsi="Arial" w:cs="Arial"/>
          <w:b/>
          <w:sz w:val="20"/>
          <w:szCs w:val="20"/>
        </w:rPr>
      </w:pPr>
      <w:r w:rsidRPr="00685086">
        <w:rPr>
          <w:rFonts w:ascii="Arial" w:eastAsia="Times New Roman" w:hAnsi="Arial" w:cs="Arial"/>
          <w:b/>
          <w:sz w:val="20"/>
          <w:szCs w:val="20"/>
        </w:rPr>
        <w:t xml:space="preserve">Absence from Course Commitments </w:t>
      </w:r>
    </w:p>
    <w:p w14:paraId="52B0C700" w14:textId="4A04C3E3" w:rsidR="00E010FD" w:rsidRDefault="00E010FD" w:rsidP="00E010FD">
      <w:pPr>
        <w:spacing w:before="100" w:beforeAutospacing="1" w:after="100" w:afterAutospacing="1"/>
        <w:ind w:right="-283"/>
        <w:jc w:val="both"/>
        <w:rPr>
          <w:rFonts w:ascii="Arial" w:eastAsia="Times New Roman" w:hAnsi="Arial" w:cs="Arial"/>
          <w:color w:val="000000" w:themeColor="text1"/>
          <w:sz w:val="20"/>
          <w:szCs w:val="20"/>
        </w:rPr>
      </w:pPr>
      <w:r w:rsidRPr="00E010FD">
        <w:rPr>
          <w:rFonts w:ascii="Arial" w:eastAsia="Times New Roman" w:hAnsi="Arial" w:cs="Arial"/>
          <w:color w:val="000000" w:themeColor="text1"/>
          <w:sz w:val="20"/>
          <w:szCs w:val="20"/>
        </w:rPr>
        <w:t>A.  Absence for medical illness:</w:t>
      </w:r>
    </w:p>
    <w:p w14:paraId="49607DA7" w14:textId="02641723" w:rsidR="008553E5" w:rsidRDefault="008553E5" w:rsidP="00A81D97">
      <w:pPr>
        <w:jc w:val="both"/>
        <w:rPr>
          <w:rFonts w:ascii="Arial" w:eastAsia="Times New Roman" w:hAnsi="Arial" w:cs="Arial"/>
          <w:color w:val="000000" w:themeColor="text1"/>
          <w:sz w:val="20"/>
          <w:szCs w:val="20"/>
        </w:rPr>
      </w:pPr>
      <w:r w:rsidRPr="00E010FD">
        <w:rPr>
          <w:rFonts w:ascii="Arial" w:eastAsia="Times New Roman" w:hAnsi="Arial" w:cs="Arial"/>
          <w:color w:val="000000" w:themeColor="text1"/>
          <w:sz w:val="20"/>
          <w:szCs w:val="20"/>
        </w:rPr>
        <w:lastRenderedPageBreak/>
        <w:t>S</w:t>
      </w:r>
      <w:r>
        <w:rPr>
          <w:rFonts w:ascii="Arial" w:eastAsia="Times New Roman" w:hAnsi="Arial" w:cs="Arial"/>
          <w:color w:val="000000" w:themeColor="text1"/>
          <w:sz w:val="20"/>
          <w:szCs w:val="20"/>
        </w:rPr>
        <w:t>t</w:t>
      </w:r>
      <w:r w:rsidRPr="00E010FD">
        <w:rPr>
          <w:rFonts w:ascii="Arial" w:eastAsia="Times New Roman" w:hAnsi="Arial" w:cs="Arial"/>
          <w:color w:val="000000" w:themeColor="text1"/>
          <w:sz w:val="20"/>
          <w:szCs w:val="20"/>
        </w:rPr>
        <w:t xml:space="preserve">udents must familiarize themselves with the </w:t>
      </w:r>
      <w:hyperlink r:id="rId59" w:anchor="SubHeading_324" w:history="1">
        <w:r w:rsidRPr="008553E5">
          <w:rPr>
            <w:rStyle w:val="Hyperlink"/>
            <w:rFonts w:ascii="Arial" w:eastAsia="Times New Roman" w:hAnsi="Arial" w:cs="Arial"/>
            <w:sz w:val="20"/>
            <w:szCs w:val="20"/>
          </w:rPr>
          <w:t>Accommodation for Illness Policy</w:t>
        </w:r>
      </w:hyperlink>
      <w:r>
        <w:rPr>
          <w:rFonts w:ascii="Arial" w:eastAsia="Times New Roman" w:hAnsi="Arial" w:cs="Arial"/>
          <w:color w:val="000000" w:themeColor="text1"/>
          <w:sz w:val="20"/>
          <w:szCs w:val="20"/>
        </w:rPr>
        <w:t xml:space="preserve">. </w:t>
      </w:r>
    </w:p>
    <w:p w14:paraId="1D2BB500" w14:textId="77777777" w:rsidR="00BB21D0" w:rsidRDefault="00BB21D0" w:rsidP="00A81D97">
      <w:pPr>
        <w:jc w:val="both"/>
        <w:rPr>
          <w:rFonts w:ascii="Arial" w:eastAsia="Times New Roman" w:hAnsi="Arial" w:cs="Arial"/>
          <w:color w:val="000000" w:themeColor="text1"/>
          <w:sz w:val="20"/>
          <w:szCs w:val="20"/>
        </w:rPr>
      </w:pPr>
    </w:p>
    <w:p w14:paraId="523134EB" w14:textId="3A0B81C9" w:rsidR="00811304" w:rsidRDefault="00A81D97" w:rsidP="004A2DF4">
      <w:pPr>
        <w:ind w:right="-283"/>
        <w:jc w:val="both"/>
        <w:rPr>
          <w:rFonts w:ascii="Arial" w:eastAsia="Times New Roman" w:hAnsi="Arial" w:cs="Arial"/>
          <w:sz w:val="20"/>
          <w:szCs w:val="20"/>
          <w:shd w:val="clear" w:color="auto" w:fill="FFFFFF"/>
          <w:lang w:val="en-CA"/>
        </w:rPr>
      </w:pPr>
      <w:commentRangeStart w:id="13"/>
      <w:r w:rsidRPr="00361999">
        <w:rPr>
          <w:rFonts w:ascii="Arial" w:eastAsia="Times New Roman" w:hAnsi="Arial" w:cs="Arial"/>
          <w:bCs/>
          <w:sz w:val="20"/>
          <w:szCs w:val="20"/>
          <w:lang w:val="en-CA"/>
        </w:rPr>
        <w:t>A student seeking academic accommodation for any</w:t>
      </w:r>
      <w:r w:rsidRPr="00361999">
        <w:rPr>
          <w:rFonts w:ascii="Arial" w:eastAsia="Times New Roman" w:hAnsi="Arial" w:cs="Arial"/>
          <w:b/>
          <w:sz w:val="20"/>
          <w:szCs w:val="20"/>
          <w:lang w:val="en-CA"/>
        </w:rPr>
        <w:t xml:space="preserve"> work worth less than 10%</w:t>
      </w:r>
      <w:r w:rsidRPr="00361999">
        <w:rPr>
          <w:rFonts w:ascii="Arial" w:eastAsia="Times New Roman" w:hAnsi="Arial" w:cs="Arial"/>
          <w:bCs/>
          <w:sz w:val="20"/>
          <w:szCs w:val="20"/>
          <w:lang w:val="en-CA"/>
        </w:rPr>
        <w:t xml:space="preserve"> must contact the instructor or follow the appropriate Department or course specific instructions provided on the course outline.</w:t>
      </w:r>
      <w:r w:rsidRPr="00A81D97">
        <w:rPr>
          <w:rFonts w:ascii="Arial" w:eastAsia="Times New Roman" w:hAnsi="Arial" w:cs="Arial"/>
          <w:bCs/>
          <w:sz w:val="20"/>
          <w:szCs w:val="20"/>
          <w:lang w:val="en-CA"/>
        </w:rPr>
        <w:t xml:space="preserve"> </w:t>
      </w:r>
      <w:r w:rsidRPr="00A81D97">
        <w:rPr>
          <w:rFonts w:ascii="Arial" w:eastAsia="Times New Roman" w:hAnsi="Arial" w:cs="Arial"/>
          <w:sz w:val="20"/>
          <w:szCs w:val="20"/>
          <w:shd w:val="clear" w:color="auto" w:fill="FFFFFF"/>
          <w:lang w:val="en-CA"/>
        </w:rPr>
        <w:t xml:space="preserve">Instructors will use good judgment and ensure fair treatment for all students when considering these requests. </w:t>
      </w:r>
      <w:r w:rsidR="0047111A">
        <w:rPr>
          <w:rFonts w:ascii="Arial" w:eastAsia="Times New Roman" w:hAnsi="Arial" w:cs="Arial"/>
          <w:sz w:val="20"/>
          <w:szCs w:val="20"/>
          <w:shd w:val="clear" w:color="auto" w:fill="FFFFFF"/>
          <w:lang w:val="en-CA"/>
        </w:rPr>
        <w:t>You</w:t>
      </w:r>
      <w:r w:rsidRPr="00A81D97">
        <w:rPr>
          <w:rFonts w:ascii="Arial" w:eastAsia="Times New Roman" w:hAnsi="Arial" w:cs="Arial"/>
          <w:sz w:val="20"/>
          <w:szCs w:val="20"/>
          <w:shd w:val="clear" w:color="auto" w:fill="FFFFFF"/>
          <w:lang w:val="en-CA"/>
        </w:rPr>
        <w:t xml:space="preserve"> are not required to disclose details about your situation</w:t>
      </w:r>
      <w:r w:rsidR="0047111A">
        <w:rPr>
          <w:rFonts w:ascii="Arial" w:eastAsia="Times New Roman" w:hAnsi="Arial" w:cs="Arial"/>
          <w:sz w:val="20"/>
          <w:szCs w:val="20"/>
          <w:shd w:val="clear" w:color="auto" w:fill="FFFFFF"/>
          <w:lang w:val="en-CA"/>
        </w:rPr>
        <w:t xml:space="preserve"> to your instructor</w:t>
      </w:r>
      <w:r w:rsidRPr="00A81D97">
        <w:rPr>
          <w:rFonts w:ascii="Arial" w:eastAsia="Times New Roman" w:hAnsi="Arial" w:cs="Arial"/>
          <w:sz w:val="20"/>
          <w:szCs w:val="20"/>
          <w:shd w:val="clear" w:color="auto" w:fill="FFFFFF"/>
          <w:lang w:val="en-CA"/>
        </w:rPr>
        <w:t>; documentation is not required</w:t>
      </w:r>
      <w:r w:rsidR="004A2DF4">
        <w:rPr>
          <w:rFonts w:ascii="Arial" w:eastAsia="Times New Roman" w:hAnsi="Arial" w:cs="Arial"/>
          <w:sz w:val="20"/>
          <w:szCs w:val="20"/>
          <w:shd w:val="clear" w:color="auto" w:fill="FFFFFF"/>
          <w:lang w:val="en-CA"/>
        </w:rPr>
        <w:t xml:space="preserve"> in this situation</w:t>
      </w:r>
      <w:r w:rsidRPr="00A81D97">
        <w:rPr>
          <w:rFonts w:ascii="Arial" w:eastAsia="Times New Roman" w:hAnsi="Arial" w:cs="Arial"/>
          <w:sz w:val="20"/>
          <w:szCs w:val="20"/>
          <w:shd w:val="clear" w:color="auto" w:fill="FFFFFF"/>
          <w:lang w:val="en-CA"/>
        </w:rPr>
        <w:t>, and you should not send any pictures to your instructor.</w:t>
      </w:r>
      <w:commentRangeEnd w:id="13"/>
      <w:r w:rsidR="0071568B">
        <w:rPr>
          <w:rStyle w:val="CommentReference"/>
          <w:lang w:val="en-CA"/>
        </w:rPr>
        <w:commentReference w:id="13"/>
      </w:r>
    </w:p>
    <w:p w14:paraId="453C741E" w14:textId="3C6506C7" w:rsidR="00811304" w:rsidRPr="00811304" w:rsidRDefault="00811304" w:rsidP="00811304">
      <w:pPr>
        <w:spacing w:before="100" w:beforeAutospacing="1" w:after="100" w:afterAutospacing="1"/>
        <w:ind w:right="-283"/>
        <w:jc w:val="both"/>
        <w:rPr>
          <w:rFonts w:ascii="Arial" w:eastAsia="Times New Roman" w:hAnsi="Arial" w:cs="Arial"/>
          <w:color w:val="000000" w:themeColor="text1"/>
          <w:sz w:val="20"/>
          <w:szCs w:val="20"/>
        </w:rPr>
      </w:pPr>
      <w:r w:rsidRPr="00E010FD">
        <w:rPr>
          <w:rFonts w:ascii="Arial" w:eastAsia="Times New Roman" w:hAnsi="Arial" w:cs="Arial"/>
          <w:color w:val="000000" w:themeColor="text1"/>
          <w:sz w:val="20"/>
          <w:szCs w:val="20"/>
        </w:rPr>
        <w:t>If you are unable to meet a course requirement</w:t>
      </w:r>
      <w:r>
        <w:rPr>
          <w:rFonts w:ascii="Arial" w:eastAsia="Times New Roman" w:hAnsi="Arial" w:cs="Arial"/>
          <w:color w:val="000000" w:themeColor="text1"/>
          <w:sz w:val="20"/>
          <w:szCs w:val="20"/>
        </w:rPr>
        <w:t xml:space="preserve"> </w:t>
      </w:r>
      <w:r w:rsidR="006B2C41">
        <w:rPr>
          <w:rFonts w:ascii="Arial" w:eastAsia="Times New Roman" w:hAnsi="Arial" w:cs="Arial"/>
          <w:color w:val="000000" w:themeColor="text1"/>
          <w:sz w:val="20"/>
          <w:szCs w:val="20"/>
        </w:rPr>
        <w:t xml:space="preserve">for any </w:t>
      </w:r>
      <w:r w:rsidR="006B2C41" w:rsidRPr="006B2C41">
        <w:rPr>
          <w:rFonts w:ascii="Arial" w:eastAsia="Times New Roman" w:hAnsi="Arial" w:cs="Arial"/>
          <w:b/>
          <w:bCs/>
          <w:color w:val="000000" w:themeColor="text1"/>
          <w:sz w:val="20"/>
          <w:szCs w:val="20"/>
        </w:rPr>
        <w:t>work worth</w:t>
      </w:r>
      <w:r w:rsidRPr="006B2C41">
        <w:rPr>
          <w:rFonts w:ascii="Arial" w:eastAsia="Times New Roman" w:hAnsi="Arial" w:cs="Arial"/>
          <w:b/>
          <w:bCs/>
          <w:color w:val="000000" w:themeColor="text1"/>
          <w:sz w:val="20"/>
          <w:szCs w:val="20"/>
        </w:rPr>
        <w:t xml:space="preserve"> 10% o</w:t>
      </w:r>
      <w:r w:rsidR="006B2C41" w:rsidRPr="006B2C41">
        <w:rPr>
          <w:rFonts w:ascii="Arial" w:eastAsia="Times New Roman" w:hAnsi="Arial" w:cs="Arial"/>
          <w:b/>
          <w:bCs/>
          <w:color w:val="000000" w:themeColor="text1"/>
          <w:sz w:val="20"/>
          <w:szCs w:val="20"/>
        </w:rPr>
        <w:t>r</w:t>
      </w:r>
      <w:r w:rsidRPr="006B2C41">
        <w:rPr>
          <w:rFonts w:ascii="Arial" w:eastAsia="Times New Roman" w:hAnsi="Arial" w:cs="Arial"/>
          <w:b/>
          <w:bCs/>
          <w:color w:val="000000" w:themeColor="text1"/>
          <w:sz w:val="20"/>
          <w:szCs w:val="20"/>
        </w:rPr>
        <w:t xml:space="preserve"> greater</w:t>
      </w:r>
      <w:r w:rsidRPr="00E010FD">
        <w:rPr>
          <w:rFonts w:ascii="Arial" w:eastAsia="Times New Roman" w:hAnsi="Arial" w:cs="Arial"/>
          <w:color w:val="000000" w:themeColor="text1"/>
          <w:sz w:val="20"/>
          <w:szCs w:val="20"/>
        </w:rPr>
        <w:t xml:space="preserve"> due to illness or other serious circumstances, you must provide valid medical or other supporting documentation to the </w:t>
      </w:r>
      <w:r>
        <w:rPr>
          <w:rFonts w:ascii="Arial" w:eastAsia="Times New Roman" w:hAnsi="Arial" w:cs="Arial"/>
          <w:color w:val="000000" w:themeColor="text1"/>
          <w:sz w:val="20"/>
          <w:szCs w:val="20"/>
        </w:rPr>
        <w:t>Academic Counseling</w:t>
      </w:r>
      <w:r w:rsidRPr="00E010FD">
        <w:rPr>
          <w:rFonts w:ascii="Arial" w:eastAsia="Times New Roman" w:hAnsi="Arial" w:cs="Arial"/>
          <w:color w:val="000000" w:themeColor="text1"/>
          <w:sz w:val="20"/>
          <w:szCs w:val="20"/>
        </w:rPr>
        <w:t xml:space="preserve"> as soon as possible and contact your instructor immediately. It is the student's responsibility to make alternative arrangements with their instructor once the accommodation has been approved and the instructor has been informed. Please note that the format of a make-up </w:t>
      </w:r>
      <w:r>
        <w:rPr>
          <w:rFonts w:ascii="Arial" w:eastAsia="Times New Roman" w:hAnsi="Arial" w:cs="Arial"/>
          <w:color w:val="000000" w:themeColor="text1"/>
          <w:sz w:val="20"/>
          <w:szCs w:val="20"/>
        </w:rPr>
        <w:t>test, exam, or assignment</w:t>
      </w:r>
      <w:r w:rsidRPr="00E010FD">
        <w:rPr>
          <w:rFonts w:ascii="Arial" w:eastAsia="Times New Roman" w:hAnsi="Arial" w:cs="Arial"/>
          <w:color w:val="000000" w:themeColor="text1"/>
          <w:sz w:val="20"/>
          <w:szCs w:val="20"/>
        </w:rPr>
        <w:t xml:space="preserve"> is at the discretion of the course </w:t>
      </w:r>
      <w:r>
        <w:rPr>
          <w:rFonts w:ascii="Arial" w:eastAsia="Times New Roman" w:hAnsi="Arial" w:cs="Arial"/>
          <w:color w:val="000000" w:themeColor="text1"/>
          <w:sz w:val="20"/>
          <w:szCs w:val="20"/>
        </w:rPr>
        <w:t>coordinator</w:t>
      </w:r>
      <w:r w:rsidRPr="00E010FD">
        <w:rPr>
          <w:rFonts w:ascii="Arial" w:eastAsia="Times New Roman" w:hAnsi="Arial" w:cs="Arial"/>
          <w:color w:val="000000" w:themeColor="text1"/>
          <w:sz w:val="20"/>
          <w:szCs w:val="20"/>
        </w:rPr>
        <w:t>.</w:t>
      </w:r>
      <w:r>
        <w:rPr>
          <w:rFonts w:ascii="Arial" w:eastAsia="Times New Roman" w:hAnsi="Arial" w:cs="Arial"/>
          <w:color w:val="000000" w:themeColor="text1"/>
          <w:sz w:val="20"/>
          <w:szCs w:val="20"/>
        </w:rPr>
        <w:t xml:space="preserve"> </w:t>
      </w:r>
    </w:p>
    <w:p w14:paraId="0B768DBE" w14:textId="48BD366B" w:rsidR="6CF44FC3" w:rsidRPr="00F12657" w:rsidRDefault="00811304" w:rsidP="00F12657">
      <w:pPr>
        <w:spacing w:before="100" w:beforeAutospacing="1" w:after="100" w:afterAutospacing="1"/>
        <w:ind w:right="-283"/>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A </w:t>
      </w:r>
      <w:r w:rsidR="00E010FD" w:rsidRPr="00E010FD">
        <w:rPr>
          <w:rFonts w:ascii="Arial" w:eastAsia="Times New Roman" w:hAnsi="Arial" w:cs="Arial"/>
          <w:color w:val="000000" w:themeColor="text1"/>
          <w:sz w:val="20"/>
          <w:szCs w:val="20"/>
        </w:rPr>
        <w:t xml:space="preserve">student requiring academic accommodation due to illness should use the Student Medical Certificate when visiting an off-campus medical facility or request a Record's Release Form (located in the Dean's Office) for visits to Student Health Services. The form can be found at: </w:t>
      </w:r>
      <w:hyperlink r:id="rId60">
        <w:r w:rsidR="00E010FD" w:rsidRPr="37EEFFC6">
          <w:rPr>
            <w:rStyle w:val="Hyperlink"/>
            <w:rFonts w:ascii="Arial" w:eastAsia="Times New Roman" w:hAnsi="Arial" w:cs="Arial"/>
            <w:sz w:val="20"/>
            <w:szCs w:val="20"/>
          </w:rPr>
          <w:t>http://www.uwo.ca/univsec/pdf/academic_policies/appeals/medicalform.pdf</w:t>
        </w:r>
      </w:hyperlink>
    </w:p>
    <w:p w14:paraId="14C4906A" w14:textId="4FC3E478" w:rsidR="00E010FD" w:rsidRPr="00E010FD" w:rsidRDefault="00E010FD" w:rsidP="00E010FD">
      <w:pPr>
        <w:spacing w:before="100" w:beforeAutospacing="1" w:after="100" w:afterAutospacing="1"/>
        <w:ind w:right="-283"/>
        <w:jc w:val="both"/>
        <w:rPr>
          <w:rFonts w:ascii="Arial" w:eastAsia="Times New Roman" w:hAnsi="Arial" w:cs="Arial"/>
          <w:color w:val="000000" w:themeColor="text1"/>
          <w:sz w:val="20"/>
          <w:szCs w:val="20"/>
          <w:lang w:val="en-CA"/>
        </w:rPr>
      </w:pPr>
      <w:r w:rsidRPr="00E010FD">
        <w:rPr>
          <w:rFonts w:ascii="Arial" w:eastAsia="Times New Roman" w:hAnsi="Arial" w:cs="Arial"/>
          <w:color w:val="000000" w:themeColor="text1"/>
          <w:sz w:val="20"/>
          <w:szCs w:val="20"/>
          <w:lang w:val="en-CA"/>
        </w:rPr>
        <w:t>B. Absence for non-medical reasons:</w:t>
      </w:r>
    </w:p>
    <w:p w14:paraId="38020476" w14:textId="0139CEE9" w:rsidR="4AB41C3F" w:rsidRPr="00D94575" w:rsidRDefault="00C23B2A" w:rsidP="00D94575">
      <w:pPr>
        <w:spacing w:before="100" w:beforeAutospacing="1" w:after="100" w:afterAutospacing="1"/>
        <w:ind w:right="-283"/>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lang w:val="en-CA"/>
        </w:rPr>
        <w:t>Student absences might also be approved for non-medical reasons</w:t>
      </w:r>
      <w:r w:rsidR="000E3A1A">
        <w:rPr>
          <w:rFonts w:ascii="Arial" w:eastAsia="Times New Roman" w:hAnsi="Arial" w:cs="Arial"/>
          <w:color w:val="000000" w:themeColor="text1"/>
          <w:sz w:val="20"/>
          <w:szCs w:val="20"/>
          <w:lang w:val="en-CA"/>
        </w:rPr>
        <w:t xml:space="preserve"> such as religious </w:t>
      </w:r>
      <w:r w:rsidR="000159F9">
        <w:rPr>
          <w:rFonts w:ascii="Arial" w:eastAsia="Times New Roman" w:hAnsi="Arial" w:cs="Arial"/>
          <w:color w:val="000000" w:themeColor="text1"/>
          <w:sz w:val="20"/>
          <w:szCs w:val="20"/>
          <w:lang w:val="en-CA"/>
        </w:rPr>
        <w:t xml:space="preserve">holidays </w:t>
      </w:r>
      <w:r w:rsidR="000E3A1A">
        <w:rPr>
          <w:rFonts w:ascii="Arial" w:eastAsia="Times New Roman" w:hAnsi="Arial" w:cs="Arial"/>
          <w:color w:val="000000" w:themeColor="text1"/>
          <w:sz w:val="20"/>
          <w:szCs w:val="20"/>
          <w:lang w:val="en-CA"/>
        </w:rPr>
        <w:t>and compassionate</w:t>
      </w:r>
      <w:r w:rsidR="000159F9">
        <w:rPr>
          <w:rFonts w:ascii="Arial" w:eastAsia="Times New Roman" w:hAnsi="Arial" w:cs="Arial"/>
          <w:color w:val="000000" w:themeColor="text1"/>
          <w:sz w:val="20"/>
          <w:szCs w:val="20"/>
          <w:lang w:val="en-CA"/>
        </w:rPr>
        <w:t xml:space="preserve"> situations.</w:t>
      </w:r>
      <w:r w:rsidR="000E3A1A">
        <w:rPr>
          <w:rFonts w:ascii="Arial" w:eastAsia="Times New Roman" w:hAnsi="Arial" w:cs="Arial"/>
          <w:color w:val="000000" w:themeColor="text1"/>
          <w:sz w:val="20"/>
          <w:szCs w:val="20"/>
          <w:lang w:val="en-CA"/>
        </w:rPr>
        <w:t xml:space="preserve"> </w:t>
      </w:r>
      <w:r w:rsidR="00EA36CD">
        <w:rPr>
          <w:rFonts w:ascii="Arial" w:eastAsia="Times New Roman" w:hAnsi="Arial" w:cs="Arial"/>
          <w:color w:val="000000" w:themeColor="text1"/>
          <w:sz w:val="20"/>
          <w:szCs w:val="20"/>
          <w:lang w:val="en-CA"/>
        </w:rPr>
        <w:t xml:space="preserve">Please review the policy on </w:t>
      </w:r>
      <w:hyperlink r:id="rId61" w:anchor="Page_16">
        <w:r w:rsidR="208BF2A5" w:rsidRPr="0C08ADCA">
          <w:rPr>
            <w:rStyle w:val="Hyperlink"/>
            <w:rFonts w:ascii="Arial" w:eastAsia="Times New Roman" w:hAnsi="Arial" w:cs="Arial"/>
            <w:sz w:val="20"/>
            <w:szCs w:val="20"/>
            <w:lang w:val="en-CA"/>
          </w:rPr>
          <w:t>Accommodation for Religious Holidays</w:t>
        </w:r>
      </w:hyperlink>
      <w:r w:rsidR="208BF2A5" w:rsidRPr="0C08ADCA">
        <w:rPr>
          <w:rFonts w:ascii="Arial" w:eastAsia="Times New Roman" w:hAnsi="Arial" w:cs="Arial"/>
          <w:color w:val="000000" w:themeColor="text1"/>
          <w:sz w:val="20"/>
          <w:szCs w:val="20"/>
          <w:lang w:val="en-CA"/>
        </w:rPr>
        <w:t>.</w:t>
      </w:r>
      <w:r w:rsidR="00EA36CD">
        <w:rPr>
          <w:rStyle w:val="Hyperlink"/>
          <w:rFonts w:ascii="Arial" w:eastAsia="Times New Roman" w:hAnsi="Arial" w:cs="Arial"/>
          <w:sz w:val="20"/>
          <w:szCs w:val="20"/>
          <w:u w:val="none"/>
          <w:lang w:val="en-CA"/>
        </w:rPr>
        <w:t xml:space="preserve"> </w:t>
      </w:r>
      <w:r w:rsidR="00E010FD" w:rsidRPr="4AB41C3F">
        <w:rPr>
          <w:rFonts w:ascii="Arial" w:eastAsia="Times New Roman" w:hAnsi="Arial" w:cs="Arial"/>
          <w:color w:val="000000" w:themeColor="text1"/>
          <w:sz w:val="20"/>
          <w:szCs w:val="20"/>
          <w:lang w:val="en-CA"/>
        </w:rPr>
        <w:t xml:space="preserve">All </w:t>
      </w:r>
      <w:r w:rsidR="00B36867">
        <w:rPr>
          <w:rFonts w:ascii="Arial" w:eastAsia="Times New Roman" w:hAnsi="Arial" w:cs="Arial"/>
          <w:color w:val="000000" w:themeColor="text1"/>
          <w:sz w:val="20"/>
          <w:szCs w:val="20"/>
          <w:lang w:val="en-CA"/>
        </w:rPr>
        <w:t xml:space="preserve">non-medical </w:t>
      </w:r>
      <w:r w:rsidR="00E010FD" w:rsidRPr="4AB41C3F">
        <w:rPr>
          <w:rFonts w:ascii="Arial" w:eastAsia="Times New Roman" w:hAnsi="Arial" w:cs="Arial"/>
          <w:color w:val="000000" w:themeColor="text1"/>
          <w:sz w:val="20"/>
          <w:szCs w:val="20"/>
          <w:lang w:val="en-CA"/>
        </w:rPr>
        <w:t>requests</w:t>
      </w:r>
      <w:r w:rsidR="005A478C">
        <w:rPr>
          <w:rFonts w:ascii="Arial" w:eastAsia="Times New Roman" w:hAnsi="Arial" w:cs="Arial"/>
          <w:color w:val="000000" w:themeColor="text1"/>
          <w:sz w:val="20"/>
          <w:szCs w:val="20"/>
          <w:lang w:val="en-CA"/>
        </w:rPr>
        <w:t xml:space="preserve"> </w:t>
      </w:r>
      <w:r w:rsidR="00E010FD" w:rsidRPr="4AB41C3F">
        <w:rPr>
          <w:rFonts w:ascii="Arial" w:eastAsia="Times New Roman" w:hAnsi="Arial" w:cs="Arial"/>
          <w:color w:val="000000" w:themeColor="text1"/>
          <w:sz w:val="20"/>
          <w:szCs w:val="20"/>
          <w:lang w:val="en-CA"/>
        </w:rPr>
        <w:t>must be processed by Academic Counselling.</w:t>
      </w:r>
      <w:r w:rsidR="00E010FD" w:rsidRPr="00E010FD">
        <w:rPr>
          <w:rFonts w:ascii="Arial" w:eastAsia="Times New Roman" w:hAnsi="Arial" w:cs="Arial"/>
          <w:color w:val="000000" w:themeColor="text1"/>
          <w:sz w:val="20"/>
          <w:szCs w:val="20"/>
          <w:lang w:val="en-CA"/>
        </w:rPr>
        <w:t xml:space="preserve"> </w:t>
      </w:r>
      <w:r w:rsidR="00D94575">
        <w:rPr>
          <w:rFonts w:ascii="Arial" w:eastAsia="Times New Roman" w:hAnsi="Arial" w:cs="Arial"/>
          <w:color w:val="000000" w:themeColor="text1"/>
          <w:sz w:val="20"/>
          <w:szCs w:val="20"/>
          <w:lang w:val="en-CA"/>
        </w:rPr>
        <w:t xml:space="preserve">Not all absences will be approved; </w:t>
      </w:r>
      <w:r w:rsidR="00E010FD" w:rsidRPr="00E010FD">
        <w:rPr>
          <w:rFonts w:ascii="Arial" w:eastAsia="Times New Roman" w:hAnsi="Arial" w:cs="Arial"/>
          <w:color w:val="000000" w:themeColor="text1"/>
          <w:sz w:val="20"/>
          <w:szCs w:val="20"/>
          <w:lang w:val="en-CA"/>
        </w:rPr>
        <w:t>pay attention to the academic calendar and final exam period when booking any trips.</w:t>
      </w:r>
      <w:r w:rsidR="00A7308C">
        <w:rPr>
          <w:rFonts w:ascii="Arial" w:eastAsia="Times New Roman" w:hAnsi="Arial" w:cs="Arial"/>
          <w:color w:val="000000" w:themeColor="text1"/>
          <w:sz w:val="20"/>
          <w:szCs w:val="20"/>
          <w:lang w:val="en-CA"/>
        </w:rPr>
        <w:t xml:space="preserve"> </w:t>
      </w:r>
    </w:p>
    <w:p w14:paraId="50FC8728" w14:textId="3DE71D5F" w:rsidR="007D26C3" w:rsidRPr="008E51C9" w:rsidRDefault="00E010FD" w:rsidP="008E51C9">
      <w:pPr>
        <w:spacing w:before="100" w:beforeAutospacing="1" w:after="100" w:afterAutospacing="1"/>
        <w:ind w:right="-283"/>
        <w:jc w:val="both"/>
        <w:rPr>
          <w:rFonts w:ascii="Arial" w:eastAsia="Times New Roman" w:hAnsi="Arial" w:cs="Arial"/>
          <w:color w:val="000000" w:themeColor="text1"/>
          <w:sz w:val="20"/>
          <w:szCs w:val="20"/>
        </w:rPr>
      </w:pPr>
      <w:r w:rsidRPr="00E010FD">
        <w:rPr>
          <w:rFonts w:ascii="Arial" w:eastAsia="Times New Roman" w:hAnsi="Arial" w:cs="Arial"/>
          <w:color w:val="000000" w:themeColor="text1"/>
          <w:sz w:val="20"/>
          <w:szCs w:val="20"/>
          <w:lang w:val="en-CA"/>
        </w:rPr>
        <w:t>C. Special Examinations</w:t>
      </w:r>
    </w:p>
    <w:p w14:paraId="02D9EB18" w14:textId="0BC53243" w:rsidR="007D26C3" w:rsidRPr="00E37A49" w:rsidRDefault="007D26C3" w:rsidP="00682A94">
      <w:pPr>
        <w:ind w:right="-283"/>
        <w:jc w:val="both"/>
        <w:rPr>
          <w:rFonts w:ascii="Arial" w:hAnsi="Arial" w:cs="Arial"/>
          <w:color w:val="623F8D"/>
          <w:sz w:val="20"/>
          <w:szCs w:val="20"/>
          <w:u w:val="single"/>
        </w:rPr>
      </w:pPr>
      <w:r w:rsidRPr="000227B7">
        <w:rPr>
          <w:rFonts w:ascii="Arial" w:hAnsi="Arial" w:cs="Arial"/>
          <w:sz w:val="20"/>
          <w:szCs w:val="20"/>
        </w:rPr>
        <w:t xml:space="preserve">A Special Examination is any examination other than the regular examination, and it may be offered only with the permission of the Dean of the Faculty in which the student is registered, in consultation with the instructor and Department Chair. Permission to write a Special Examination may be given </w:t>
      </w:r>
      <w:proofErr w:type="gramStart"/>
      <w:r w:rsidRPr="000227B7">
        <w:rPr>
          <w:rFonts w:ascii="Arial" w:hAnsi="Arial" w:cs="Arial"/>
          <w:sz w:val="20"/>
          <w:szCs w:val="20"/>
        </w:rPr>
        <w:t>on the basis of</w:t>
      </w:r>
      <w:proofErr w:type="gramEnd"/>
      <w:r w:rsidRPr="000227B7">
        <w:rPr>
          <w:rFonts w:ascii="Arial" w:hAnsi="Arial" w:cs="Arial"/>
          <w:sz w:val="20"/>
          <w:szCs w:val="20"/>
        </w:rPr>
        <w:t xml:space="preserve"> compassionate or medical grounds with appropriate supporting documents. To provide an opportunity for students to recover from the circumstances resulting in a Special Examination, the University has implemented Special Examinations dates.</w:t>
      </w:r>
      <w:r w:rsidR="00BC340F">
        <w:rPr>
          <w:rFonts w:ascii="Arial" w:hAnsi="Arial" w:cs="Arial"/>
          <w:sz w:val="20"/>
          <w:szCs w:val="20"/>
        </w:rPr>
        <w:t xml:space="preserve"> </w:t>
      </w:r>
      <w:r w:rsidRPr="000227B7">
        <w:rPr>
          <w:rFonts w:ascii="Arial" w:hAnsi="Arial" w:cs="Arial"/>
          <w:sz w:val="20"/>
          <w:szCs w:val="20"/>
        </w:rPr>
        <w:t xml:space="preserve">These dates as well as other important information about examinations and academic standing can be found </w:t>
      </w:r>
      <w:hyperlink r:id="rId62" w:history="1">
        <w:r w:rsidRPr="000227B7">
          <w:rPr>
            <w:rStyle w:val="Hyperlink"/>
            <w:rFonts w:ascii="Arial" w:hAnsi="Arial" w:cs="Arial"/>
            <w:sz w:val="20"/>
            <w:szCs w:val="20"/>
          </w:rPr>
          <w:t>here.</w:t>
        </w:r>
      </w:hyperlink>
    </w:p>
    <w:p w14:paraId="4A86457F" w14:textId="77777777" w:rsidR="008A58C5" w:rsidRPr="000227B7" w:rsidRDefault="008A58C5" w:rsidP="00682A94">
      <w:pPr>
        <w:pStyle w:val="ListParagraph"/>
        <w:ind w:left="1364" w:right="-283"/>
        <w:rPr>
          <w:rFonts w:ascii="Arial" w:eastAsia="Times New Roman" w:hAnsi="Arial" w:cs="Arial"/>
          <w:b/>
          <w:sz w:val="20"/>
          <w:szCs w:val="20"/>
        </w:rPr>
      </w:pPr>
    </w:p>
    <w:p w14:paraId="551B9509" w14:textId="06BBEE30" w:rsidR="00042CC3" w:rsidRDefault="00E37A49" w:rsidP="00682A94">
      <w:pPr>
        <w:ind w:right="-283"/>
        <w:jc w:val="both"/>
        <w:rPr>
          <w:rFonts w:ascii="Arial" w:eastAsia="Times New Roman" w:hAnsi="Arial" w:cs="Arial"/>
          <w:b/>
          <w:sz w:val="20"/>
          <w:szCs w:val="20"/>
        </w:rPr>
      </w:pPr>
      <w:r w:rsidRPr="0058415E">
        <w:rPr>
          <w:rFonts w:ascii="Arial" w:eastAsia="Times New Roman" w:hAnsi="Arial" w:cs="Arial"/>
          <w:b/>
          <w:sz w:val="20"/>
          <w:szCs w:val="20"/>
        </w:rPr>
        <w:t>Academic Offenses</w:t>
      </w:r>
    </w:p>
    <w:p w14:paraId="72AD4B66" w14:textId="728B9818" w:rsidR="0058415E" w:rsidRDefault="0058415E" w:rsidP="00682A94">
      <w:pPr>
        <w:ind w:right="-283"/>
        <w:jc w:val="both"/>
        <w:rPr>
          <w:rFonts w:ascii="Arial" w:eastAsia="Times New Roman" w:hAnsi="Arial" w:cs="Arial"/>
          <w:b/>
          <w:sz w:val="20"/>
          <w:szCs w:val="20"/>
        </w:rPr>
      </w:pPr>
    </w:p>
    <w:p w14:paraId="7056D0B2" w14:textId="73B7F47D" w:rsidR="0058415E" w:rsidRPr="00BC6EBC" w:rsidRDefault="0058415E" w:rsidP="00682A94">
      <w:pPr>
        <w:ind w:right="-283"/>
        <w:jc w:val="both"/>
        <w:rPr>
          <w:rFonts w:ascii="Arial" w:eastAsia="Times New Roman" w:hAnsi="Arial" w:cs="Arial"/>
          <w:b/>
          <w:sz w:val="20"/>
          <w:szCs w:val="20"/>
        </w:rPr>
      </w:pPr>
      <w:r w:rsidRPr="08C1AF05">
        <w:rPr>
          <w:rFonts w:ascii="Arial" w:eastAsia="Times New Roman" w:hAnsi="Arial" w:cs="Arial"/>
          <w:color w:val="000000" w:themeColor="text1"/>
          <w:sz w:val="20"/>
          <w:szCs w:val="20"/>
          <w:lang w:eastAsia="en-CA"/>
        </w:rPr>
        <w:t xml:space="preserve">Scholastic offences are taken seriously, and students are directed </w:t>
      </w:r>
      <w:hyperlink r:id="rId63">
        <w:r w:rsidRPr="08C1AF05">
          <w:rPr>
            <w:rStyle w:val="Hyperlink"/>
            <w:rFonts w:ascii="Arial" w:eastAsia="Times New Roman" w:hAnsi="Arial" w:cs="Arial"/>
            <w:sz w:val="20"/>
            <w:szCs w:val="20"/>
            <w:lang w:eastAsia="en-CA"/>
          </w:rPr>
          <w:t>here</w:t>
        </w:r>
      </w:hyperlink>
      <w:r w:rsidRPr="08C1AF05">
        <w:rPr>
          <w:rFonts w:ascii="Arial" w:eastAsia="Times New Roman" w:hAnsi="Arial" w:cs="Arial"/>
          <w:color w:val="000000" w:themeColor="text1"/>
          <w:sz w:val="20"/>
          <w:szCs w:val="20"/>
          <w:lang w:eastAsia="en-CA"/>
        </w:rPr>
        <w:t xml:space="preserve"> to read the appropriate policy, specifically, the definition of what constitutes a Scholastic Offence.</w:t>
      </w:r>
    </w:p>
    <w:p w14:paraId="4F8D614C" w14:textId="77777777" w:rsidR="007F67DC" w:rsidRPr="000227B7" w:rsidRDefault="007F67DC" w:rsidP="00682A94">
      <w:pPr>
        <w:ind w:right="-283"/>
        <w:rPr>
          <w:rFonts w:ascii="Arial" w:eastAsia="Times New Roman" w:hAnsi="Arial" w:cs="Arial"/>
          <w:b/>
          <w:sz w:val="20"/>
          <w:szCs w:val="20"/>
        </w:rPr>
      </w:pPr>
    </w:p>
    <w:p w14:paraId="59458918" w14:textId="34670FA6" w:rsidR="007F67DC" w:rsidRDefault="007F67DC" w:rsidP="00682A94">
      <w:pPr>
        <w:ind w:right="-283"/>
        <w:rPr>
          <w:rFonts w:ascii="Arial" w:eastAsia="Times New Roman" w:hAnsi="Arial" w:cs="Arial"/>
          <w:b/>
          <w:sz w:val="20"/>
          <w:szCs w:val="20"/>
        </w:rPr>
      </w:pPr>
      <w:r w:rsidRPr="0058415E">
        <w:rPr>
          <w:rFonts w:ascii="Arial" w:eastAsia="Times New Roman" w:hAnsi="Arial" w:cs="Arial"/>
          <w:b/>
          <w:sz w:val="20"/>
          <w:szCs w:val="20"/>
        </w:rPr>
        <w:t xml:space="preserve">Accessibility Statement </w:t>
      </w:r>
    </w:p>
    <w:p w14:paraId="70D013E4" w14:textId="181E6FCF" w:rsidR="0058415E" w:rsidRDefault="0058415E" w:rsidP="00682A94">
      <w:pPr>
        <w:ind w:right="-283"/>
        <w:rPr>
          <w:rFonts w:ascii="Arial" w:eastAsia="Times New Roman" w:hAnsi="Arial" w:cs="Arial"/>
          <w:b/>
          <w:sz w:val="20"/>
          <w:szCs w:val="20"/>
        </w:rPr>
      </w:pPr>
    </w:p>
    <w:p w14:paraId="211C3529" w14:textId="20BFCB38" w:rsidR="002C6680" w:rsidRDefault="0058415E" w:rsidP="00682A94">
      <w:pPr>
        <w:ind w:right="-283"/>
        <w:jc w:val="both"/>
        <w:rPr>
          <w:rFonts w:ascii="Arial" w:eastAsia="Times New Roman" w:hAnsi="Arial" w:cs="Arial"/>
          <w:color w:val="000000" w:themeColor="text1"/>
          <w:sz w:val="20"/>
          <w:szCs w:val="20"/>
          <w:lang w:val="en-CA"/>
        </w:rPr>
      </w:pPr>
      <w:r w:rsidRPr="000227B7">
        <w:rPr>
          <w:rFonts w:ascii="Arial" w:eastAsia="Times New Roman" w:hAnsi="Arial" w:cs="Arial"/>
          <w:bCs/>
          <w:iCs/>
          <w:sz w:val="20"/>
          <w:szCs w:val="20"/>
        </w:rPr>
        <w:t xml:space="preserve">Please contact the course instructor if you require material in an alternate format or if you require any other arrangements to make this course more accessible to you. You may also wish to contact </w:t>
      </w:r>
      <w:r w:rsidRPr="000227B7">
        <w:rPr>
          <w:rFonts w:ascii="Arial" w:eastAsia="Times New Roman" w:hAnsi="Arial" w:cs="Arial"/>
          <w:sz w:val="20"/>
          <w:szCs w:val="20"/>
        </w:rPr>
        <w:t>Accessible Education (AE) at</w:t>
      </w:r>
      <w:r w:rsidRPr="000227B7">
        <w:rPr>
          <w:rFonts w:ascii="Arial" w:eastAsia="Times New Roman" w:hAnsi="Arial" w:cs="Arial"/>
          <w:bCs/>
          <w:iCs/>
          <w:sz w:val="20"/>
          <w:szCs w:val="20"/>
        </w:rPr>
        <w:t xml:space="preserve"> 661-2111 x 82147 for any specific question regarding an accommodation or review </w:t>
      </w:r>
      <w:hyperlink r:id="rId64">
        <w:r w:rsidRPr="000227B7">
          <w:rPr>
            <w:rStyle w:val="Hyperlink"/>
            <w:rFonts w:ascii="Arial" w:eastAsia="Times New Roman" w:hAnsi="Arial" w:cs="Arial"/>
            <w:sz w:val="20"/>
            <w:szCs w:val="20"/>
            <w:lang w:val="en-CA"/>
          </w:rPr>
          <w:t>The policy on Accommodation for Students with Disabilities</w:t>
        </w:r>
      </w:hyperlink>
    </w:p>
    <w:p w14:paraId="7AEBDC02" w14:textId="0AC1C84D" w:rsidR="005135EA" w:rsidRDefault="005135EA">
      <w:pPr>
        <w:rPr>
          <w:rFonts w:ascii="Arial" w:eastAsia="Times New Roman" w:hAnsi="Arial" w:cs="Arial"/>
          <w:b/>
          <w:sz w:val="20"/>
          <w:szCs w:val="20"/>
        </w:rPr>
      </w:pPr>
    </w:p>
    <w:p w14:paraId="3EBBF9B3" w14:textId="0A1C4E13" w:rsidR="002C6680" w:rsidRPr="002C6680" w:rsidRDefault="002C6680" w:rsidP="00682A94">
      <w:pPr>
        <w:ind w:right="-283"/>
        <w:rPr>
          <w:rFonts w:ascii="Arial" w:hAnsi="Arial" w:cs="Arial"/>
          <w:b/>
          <w:sz w:val="20"/>
          <w:szCs w:val="20"/>
        </w:rPr>
      </w:pPr>
      <w:r w:rsidRPr="002C6680">
        <w:rPr>
          <w:rFonts w:ascii="Arial" w:eastAsia="Times New Roman" w:hAnsi="Arial" w:cs="Arial"/>
          <w:b/>
          <w:sz w:val="20"/>
          <w:szCs w:val="20"/>
        </w:rPr>
        <w:t>Correspondence Statement</w:t>
      </w:r>
    </w:p>
    <w:p w14:paraId="4C6730DA" w14:textId="77777777" w:rsidR="002C6680" w:rsidRPr="002C6680" w:rsidRDefault="002C6680" w:rsidP="00682A94">
      <w:pPr>
        <w:ind w:right="-283"/>
        <w:rPr>
          <w:rFonts w:ascii="Arial" w:hAnsi="Arial" w:cs="Arial"/>
          <w:b/>
          <w:sz w:val="20"/>
          <w:szCs w:val="20"/>
        </w:rPr>
      </w:pPr>
    </w:p>
    <w:p w14:paraId="2DC9F975" w14:textId="682779E7" w:rsidR="002C6680" w:rsidRDefault="002C6680" w:rsidP="00682A94">
      <w:pPr>
        <w:ind w:right="-283"/>
        <w:jc w:val="both"/>
        <w:rPr>
          <w:rFonts w:ascii="Arial" w:eastAsia="Calibri" w:hAnsi="Arial" w:cs="Arial"/>
          <w:sz w:val="20"/>
          <w:szCs w:val="20"/>
        </w:rPr>
      </w:pPr>
      <w:r w:rsidRPr="002C6680">
        <w:rPr>
          <w:rFonts w:ascii="Arial" w:eastAsia="Calibri" w:hAnsi="Arial" w:cs="Arial"/>
          <w:sz w:val="20"/>
          <w:szCs w:val="20"/>
        </w:rPr>
        <w:t>The</w:t>
      </w:r>
      <w:r w:rsidRPr="002C6680">
        <w:rPr>
          <w:rFonts w:ascii="Arial" w:eastAsia="Calibri" w:hAnsi="Arial" w:cs="Arial"/>
          <w:sz w:val="20"/>
          <w:szCs w:val="20"/>
          <w:lang w:val="en-CA"/>
        </w:rPr>
        <w:t xml:space="preserve"> centrally administered </w:t>
      </w:r>
      <w:r w:rsidRPr="002C6680">
        <w:rPr>
          <w:rFonts w:ascii="Arial" w:eastAsia="Calibri" w:hAnsi="Arial" w:cs="Arial"/>
          <w:b/>
          <w:bCs/>
          <w:sz w:val="20"/>
          <w:szCs w:val="20"/>
          <w:lang w:val="en-CA"/>
        </w:rPr>
        <w:t>e-mail account</w:t>
      </w:r>
      <w:r w:rsidRPr="002C6680">
        <w:rPr>
          <w:rFonts w:ascii="Arial" w:eastAsia="Calibri" w:hAnsi="Arial" w:cs="Arial"/>
          <w:sz w:val="20"/>
          <w:szCs w:val="20"/>
          <w:lang w:val="en-CA"/>
        </w:rPr>
        <w:t xml:space="preserve"> provided to students will be considered the individual’s official university e-mail address. It is the responsibility of the account holder to ensure that e-mail received from the University at his/her official university address is attended to in a timely manner.</w:t>
      </w:r>
      <w:r w:rsidRPr="002C6680">
        <w:rPr>
          <w:rFonts w:ascii="Arial" w:eastAsia="Calibri" w:hAnsi="Arial" w:cs="Arial"/>
          <w:sz w:val="20"/>
          <w:szCs w:val="20"/>
        </w:rPr>
        <w:t xml:space="preserve"> You can read about the privacy and security of the </w:t>
      </w:r>
      <w:r w:rsidR="000909DF">
        <w:rPr>
          <w:rFonts w:ascii="Arial" w:eastAsia="Calibri" w:hAnsi="Arial" w:cs="Arial"/>
          <w:sz w:val="20"/>
          <w:szCs w:val="20"/>
        </w:rPr>
        <w:t>UWO</w:t>
      </w:r>
      <w:r w:rsidRPr="002C6680">
        <w:rPr>
          <w:rFonts w:ascii="Arial" w:eastAsia="Calibri" w:hAnsi="Arial" w:cs="Arial"/>
          <w:sz w:val="20"/>
          <w:szCs w:val="20"/>
        </w:rPr>
        <w:t xml:space="preserve"> email accounts </w:t>
      </w:r>
      <w:hyperlink r:id="rId65" w:anchor="ShouldIUse" w:history="1">
        <w:r w:rsidRPr="002C6680">
          <w:rPr>
            <w:rStyle w:val="Hyperlink"/>
            <w:rFonts w:ascii="Arial" w:hAnsi="Arial" w:cs="Arial"/>
            <w:sz w:val="20"/>
            <w:szCs w:val="20"/>
          </w:rPr>
          <w:t>here</w:t>
        </w:r>
      </w:hyperlink>
      <w:r w:rsidRPr="002C6680">
        <w:rPr>
          <w:rFonts w:ascii="Arial" w:eastAsia="Calibri" w:hAnsi="Arial" w:cs="Arial"/>
          <w:sz w:val="20"/>
          <w:szCs w:val="20"/>
        </w:rPr>
        <w:t>.</w:t>
      </w:r>
    </w:p>
    <w:p w14:paraId="7F793DD7" w14:textId="77777777" w:rsidR="00215A7C" w:rsidRDefault="00215A7C" w:rsidP="00682A94">
      <w:pPr>
        <w:ind w:right="-283"/>
        <w:jc w:val="both"/>
        <w:rPr>
          <w:rFonts w:ascii="Arial" w:eastAsia="Calibri" w:hAnsi="Arial" w:cs="Arial"/>
          <w:sz w:val="20"/>
          <w:szCs w:val="20"/>
        </w:rPr>
      </w:pPr>
    </w:p>
    <w:p w14:paraId="40BBCCC8" w14:textId="77777777" w:rsidR="00215A7C" w:rsidRPr="00944F3F" w:rsidRDefault="00215A7C" w:rsidP="00215A7C">
      <w:pPr>
        <w:ind w:right="-283"/>
        <w:rPr>
          <w:rFonts w:ascii="Arial" w:eastAsia="Times New Roman" w:hAnsi="Arial" w:cs="Arial"/>
          <w:b/>
          <w:sz w:val="20"/>
          <w:szCs w:val="20"/>
        </w:rPr>
      </w:pPr>
      <w:r>
        <w:rPr>
          <w:rFonts w:ascii="Arial" w:eastAsia="Times New Roman" w:hAnsi="Arial" w:cs="Arial"/>
          <w:b/>
          <w:sz w:val="20"/>
          <w:szCs w:val="20"/>
        </w:rPr>
        <w:t>Discovery Credit Statement</w:t>
      </w:r>
    </w:p>
    <w:p w14:paraId="7FABF66F" w14:textId="77777777" w:rsidR="00215A7C" w:rsidRDefault="00215A7C" w:rsidP="00215A7C">
      <w:pPr>
        <w:ind w:right="-283"/>
        <w:rPr>
          <w:rFonts w:ascii="Arial" w:eastAsia="Times New Roman" w:hAnsi="Arial" w:cs="Arial"/>
          <w:b/>
          <w:sz w:val="20"/>
          <w:szCs w:val="20"/>
        </w:rPr>
      </w:pPr>
    </w:p>
    <w:p w14:paraId="031A021B" w14:textId="67B1BDE9" w:rsidR="00215A7C" w:rsidRPr="00793CD1" w:rsidRDefault="00793CD1" w:rsidP="00793CD1">
      <w:pPr>
        <w:ind w:right="-283"/>
        <w:jc w:val="both"/>
        <w:rPr>
          <w:rFonts w:ascii="Arial" w:eastAsia="Times New Roman" w:hAnsi="Arial" w:cs="Arial"/>
          <w:bCs/>
          <w:sz w:val="20"/>
          <w:szCs w:val="20"/>
          <w:lang w:val="en-CA"/>
        </w:rPr>
      </w:pPr>
      <w:r w:rsidRPr="00793CD1">
        <w:rPr>
          <w:rFonts w:ascii="Arial" w:eastAsia="Times New Roman" w:hAnsi="Arial" w:cs="Arial"/>
          <w:bCs/>
          <w:sz w:val="20"/>
          <w:szCs w:val="20"/>
          <w:lang w:val="en-CA"/>
        </w:rPr>
        <w:t>Students are permitted to designate up to 1.0 Discovery Credit course (or equivalent) for pass/fail grading that can be counted toward the overall course credits required for their degree program</w:t>
      </w:r>
      <w:r>
        <w:rPr>
          <w:rFonts w:ascii="Arial" w:eastAsia="Times New Roman" w:hAnsi="Arial" w:cs="Arial"/>
          <w:bCs/>
          <w:sz w:val="20"/>
          <w:szCs w:val="20"/>
          <w:lang w:val="en-CA"/>
        </w:rPr>
        <w:t xml:space="preserve">. </w:t>
      </w:r>
      <w:r>
        <w:rPr>
          <w:rFonts w:ascii="Arial" w:eastAsia="Times New Roman" w:hAnsi="Arial" w:cs="Arial"/>
          <w:bCs/>
          <w:sz w:val="20"/>
          <w:szCs w:val="20"/>
        </w:rPr>
        <w:t>The</w:t>
      </w:r>
      <w:r w:rsidR="00CC5BE6">
        <w:rPr>
          <w:rFonts w:ascii="Arial" w:eastAsia="Times New Roman" w:hAnsi="Arial" w:cs="Arial"/>
          <w:bCs/>
          <w:sz w:val="20"/>
          <w:szCs w:val="20"/>
        </w:rPr>
        <w:t xml:space="preserve"> </w:t>
      </w:r>
      <w:r>
        <w:rPr>
          <w:rFonts w:ascii="Arial" w:eastAsia="Times New Roman" w:hAnsi="Arial" w:cs="Arial"/>
          <w:bCs/>
          <w:sz w:val="20"/>
          <w:szCs w:val="20"/>
        </w:rPr>
        <w:t xml:space="preserve">details of this policy and the deadlines can be found </w:t>
      </w:r>
      <w:hyperlink r:id="rId66" w:history="1">
        <w:r w:rsidRPr="00793CD1">
          <w:rPr>
            <w:rStyle w:val="Hyperlink"/>
            <w:rFonts w:ascii="Arial" w:eastAsia="Times New Roman" w:hAnsi="Arial" w:cs="Arial"/>
            <w:bCs/>
            <w:sz w:val="20"/>
            <w:szCs w:val="20"/>
          </w:rPr>
          <w:t>here</w:t>
        </w:r>
      </w:hyperlink>
      <w:r>
        <w:rPr>
          <w:rFonts w:ascii="Arial" w:eastAsia="Times New Roman" w:hAnsi="Arial" w:cs="Arial"/>
          <w:bCs/>
          <w:sz w:val="20"/>
          <w:szCs w:val="20"/>
        </w:rPr>
        <w:t>.</w:t>
      </w:r>
      <w:r w:rsidR="00B5549C">
        <w:rPr>
          <w:rFonts w:ascii="Arial" w:eastAsia="Times New Roman" w:hAnsi="Arial" w:cs="Arial"/>
          <w:bCs/>
          <w:sz w:val="20"/>
          <w:szCs w:val="20"/>
        </w:rPr>
        <w:t xml:space="preserve"> </w:t>
      </w:r>
    </w:p>
    <w:p w14:paraId="4932E659" w14:textId="77777777" w:rsidR="00215A7C" w:rsidRDefault="00215A7C" w:rsidP="00682A94">
      <w:pPr>
        <w:ind w:right="-283"/>
        <w:jc w:val="both"/>
        <w:rPr>
          <w:rFonts w:ascii="Arial" w:eastAsia="Calibri" w:hAnsi="Arial" w:cs="Arial"/>
          <w:sz w:val="20"/>
          <w:szCs w:val="20"/>
        </w:rPr>
      </w:pPr>
    </w:p>
    <w:p w14:paraId="7EF5E673" w14:textId="3A96C675" w:rsidR="008A7EF5" w:rsidRDefault="008A7EF5" w:rsidP="00682A94">
      <w:pPr>
        <w:ind w:right="-283"/>
        <w:jc w:val="both"/>
        <w:rPr>
          <w:rFonts w:ascii="Arial" w:eastAsia="Calibri" w:hAnsi="Arial" w:cs="Arial"/>
          <w:sz w:val="20"/>
          <w:szCs w:val="20"/>
        </w:rPr>
      </w:pPr>
    </w:p>
    <w:p w14:paraId="03AF0117" w14:textId="77777777" w:rsidR="008A7EF5" w:rsidRPr="008A7EF5" w:rsidRDefault="008A7EF5" w:rsidP="00682A94">
      <w:pPr>
        <w:ind w:right="-283"/>
        <w:jc w:val="both"/>
        <w:rPr>
          <w:rFonts w:ascii="Arial" w:eastAsia="Calibri" w:hAnsi="Arial" w:cs="Arial"/>
          <w:sz w:val="20"/>
          <w:szCs w:val="20"/>
        </w:rPr>
      </w:pPr>
      <w:r w:rsidRPr="008A7EF5">
        <w:rPr>
          <w:rFonts w:ascii="Arial" w:eastAsia="Times New Roman" w:hAnsi="Arial" w:cs="Arial"/>
          <w:b/>
          <w:sz w:val="20"/>
          <w:szCs w:val="20"/>
        </w:rPr>
        <w:t>Turnitin and other similarity review software</w:t>
      </w:r>
    </w:p>
    <w:p w14:paraId="6BC98BF8" w14:textId="77777777" w:rsidR="008A7EF5" w:rsidRPr="008A7EF5" w:rsidRDefault="008A7EF5" w:rsidP="00682A94">
      <w:pPr>
        <w:ind w:right="-283"/>
        <w:rPr>
          <w:rFonts w:ascii="Arial" w:hAnsi="Arial" w:cs="Arial"/>
          <w:b/>
          <w:sz w:val="20"/>
          <w:szCs w:val="20"/>
        </w:rPr>
      </w:pPr>
    </w:p>
    <w:p w14:paraId="35F603EE" w14:textId="1D2FB25F" w:rsidR="00030A1F" w:rsidRDefault="008A7EF5" w:rsidP="00682A94">
      <w:pPr>
        <w:ind w:right="-283"/>
        <w:jc w:val="both"/>
        <w:rPr>
          <w:rFonts w:ascii="Arial" w:eastAsia="Times New Roman" w:hAnsi="Arial" w:cs="Arial"/>
          <w:color w:val="000000" w:themeColor="text1"/>
          <w:sz w:val="20"/>
          <w:szCs w:val="20"/>
          <w:lang w:val="en-CA"/>
        </w:rPr>
      </w:pPr>
      <w:r w:rsidRPr="014A07E5">
        <w:rPr>
          <w:rFonts w:ascii="Arial" w:eastAsia="Times New Roman" w:hAnsi="Arial" w:cs="Arial"/>
          <w:sz w:val="20"/>
          <w:szCs w:val="20"/>
        </w:rPr>
        <w:t>All assignments will be subject to submission for textual similarity review to the commercial plagiarism detection software under license to the University for the detection of plagiarism</w:t>
      </w:r>
      <w:commentRangeStart w:id="14"/>
      <w:r w:rsidRPr="014A07E5">
        <w:rPr>
          <w:rFonts w:ascii="Arial" w:eastAsia="Times New Roman" w:hAnsi="Arial" w:cs="Arial"/>
          <w:sz w:val="20"/>
          <w:szCs w:val="20"/>
        </w:rPr>
        <w:t xml:space="preserve">.  Students will be able to view their results before the final submission.  </w:t>
      </w:r>
      <w:commentRangeEnd w:id="14"/>
      <w:r w:rsidR="00172437">
        <w:rPr>
          <w:rStyle w:val="CommentReference"/>
          <w:lang w:val="en-CA"/>
        </w:rPr>
        <w:commentReference w:id="14"/>
      </w:r>
      <w:r w:rsidRPr="014A07E5">
        <w:rPr>
          <w:rFonts w:ascii="Arial" w:eastAsia="Times New Roman" w:hAnsi="Arial" w:cs="Arial"/>
          <w:sz w:val="20"/>
          <w:szCs w:val="20"/>
        </w:rPr>
        <w:t xml:space="preserve">All papers submitted for such checking will be included as source documents in the reference database for the purpose of detecting plagiarism of papers subsequently submitted to the system. Use of the service is subject to the licensing agreement, currently between Western University and </w:t>
      </w:r>
      <w:hyperlink r:id="rId67">
        <w:r w:rsidRPr="014A07E5">
          <w:rPr>
            <w:rStyle w:val="Hyperlink"/>
            <w:rFonts w:ascii="Arial" w:eastAsia="Times New Roman" w:hAnsi="Arial" w:cs="Arial"/>
            <w:sz w:val="20"/>
            <w:szCs w:val="20"/>
          </w:rPr>
          <w:t>Turnitin.com</w:t>
        </w:r>
      </w:hyperlink>
      <w:r w:rsidRPr="014A07E5">
        <w:rPr>
          <w:rFonts w:ascii="Arial" w:eastAsia="Times New Roman" w:hAnsi="Arial" w:cs="Arial"/>
          <w:sz w:val="20"/>
          <w:szCs w:val="20"/>
        </w:rPr>
        <w:t>.</w:t>
      </w:r>
    </w:p>
    <w:p w14:paraId="033252E5" w14:textId="327E0D73" w:rsidR="58C755EF" w:rsidRDefault="58C755EF" w:rsidP="58C755EF">
      <w:pPr>
        <w:ind w:right="-283"/>
        <w:jc w:val="both"/>
        <w:rPr>
          <w:rFonts w:ascii="Arial" w:eastAsia="Times New Roman" w:hAnsi="Arial" w:cs="Arial"/>
          <w:sz w:val="20"/>
          <w:szCs w:val="20"/>
        </w:rPr>
      </w:pPr>
    </w:p>
    <w:p w14:paraId="683D06D6" w14:textId="77777777" w:rsidR="00030A1F" w:rsidRDefault="00030A1F" w:rsidP="00682A94">
      <w:pPr>
        <w:ind w:right="-283"/>
        <w:jc w:val="both"/>
        <w:rPr>
          <w:rFonts w:ascii="Arial" w:eastAsia="Times New Roman" w:hAnsi="Arial" w:cs="Arial"/>
          <w:color w:val="000000" w:themeColor="text1"/>
          <w:sz w:val="20"/>
          <w:szCs w:val="20"/>
          <w:lang w:val="en-CA"/>
        </w:rPr>
      </w:pPr>
    </w:p>
    <w:p w14:paraId="4208A9E4" w14:textId="5F7F2118" w:rsidR="00BC340F" w:rsidRPr="00DF2DBC" w:rsidRDefault="00BC340F">
      <w:pPr>
        <w:pStyle w:val="ListParagraph"/>
        <w:numPr>
          <w:ilvl w:val="0"/>
          <w:numId w:val="1"/>
        </w:numPr>
        <w:ind w:left="-142" w:right="-283" w:hanging="425"/>
        <w:jc w:val="both"/>
        <w:rPr>
          <w:rFonts w:ascii="Arial" w:hAnsi="Arial" w:cs="Arial"/>
          <w:b/>
          <w:sz w:val="22"/>
          <w:szCs w:val="22"/>
        </w:rPr>
      </w:pPr>
      <w:r w:rsidRPr="00DF2DBC">
        <w:rPr>
          <w:rFonts w:ascii="Arial" w:eastAsia="Times New Roman" w:hAnsi="Arial" w:cs="Arial"/>
          <w:b/>
          <w:sz w:val="22"/>
          <w:szCs w:val="22"/>
        </w:rPr>
        <w:t>BMSUE Academic Policies and Statements</w:t>
      </w:r>
    </w:p>
    <w:p w14:paraId="4EF348E3" w14:textId="77777777" w:rsidR="00BC340F" w:rsidRPr="00BC340F" w:rsidRDefault="00BC340F" w:rsidP="00682A94">
      <w:pPr>
        <w:ind w:right="-283"/>
        <w:rPr>
          <w:rFonts w:ascii="Arial" w:eastAsia="Times New Roman" w:hAnsi="Arial" w:cs="Arial"/>
          <w:b/>
          <w:sz w:val="20"/>
          <w:szCs w:val="20"/>
        </w:rPr>
      </w:pPr>
    </w:p>
    <w:p w14:paraId="3FB99A99" w14:textId="46B6E22A" w:rsidR="007B5D0A" w:rsidRDefault="00986766" w:rsidP="00682A94">
      <w:pPr>
        <w:ind w:right="-283"/>
        <w:rPr>
          <w:rFonts w:ascii="Arial" w:eastAsia="Times New Roman" w:hAnsi="Arial" w:cs="Arial"/>
          <w:b/>
          <w:sz w:val="20"/>
          <w:szCs w:val="20"/>
        </w:rPr>
      </w:pPr>
      <w:r w:rsidRPr="00BC340F">
        <w:rPr>
          <w:rFonts w:ascii="Arial" w:eastAsia="Times New Roman" w:hAnsi="Arial" w:cs="Arial"/>
          <w:b/>
          <w:sz w:val="20"/>
          <w:szCs w:val="20"/>
        </w:rPr>
        <w:t>Cell Phone and Electronic Device Policy</w:t>
      </w:r>
      <w:r w:rsidR="00BC340F">
        <w:rPr>
          <w:rFonts w:ascii="Arial" w:eastAsia="Times New Roman" w:hAnsi="Arial" w:cs="Arial"/>
          <w:b/>
          <w:sz w:val="20"/>
          <w:szCs w:val="20"/>
        </w:rPr>
        <w:t xml:space="preserve"> (for in-person tests and exams)</w:t>
      </w:r>
    </w:p>
    <w:p w14:paraId="5777BDA1" w14:textId="77777777" w:rsidR="00BC340F" w:rsidRDefault="00BC340F" w:rsidP="00682A94">
      <w:pPr>
        <w:ind w:right="-283"/>
        <w:rPr>
          <w:rFonts w:ascii="Arial" w:eastAsia="Times New Roman" w:hAnsi="Arial" w:cs="Arial"/>
          <w:b/>
          <w:sz w:val="20"/>
          <w:szCs w:val="20"/>
        </w:rPr>
      </w:pPr>
    </w:p>
    <w:p w14:paraId="344286BE" w14:textId="23D91ED4" w:rsidR="00BC340F" w:rsidRPr="00BC340F" w:rsidRDefault="00BC340F" w:rsidP="00682A94">
      <w:pPr>
        <w:ind w:right="-283"/>
        <w:jc w:val="both"/>
        <w:rPr>
          <w:rFonts w:ascii="Arial" w:eastAsia="Times New Roman" w:hAnsi="Arial" w:cs="Arial"/>
          <w:b/>
          <w:sz w:val="20"/>
          <w:szCs w:val="20"/>
        </w:rPr>
      </w:pPr>
      <w:r w:rsidRPr="000227B7">
        <w:rPr>
          <w:rFonts w:ascii="Arial" w:eastAsia="Times New Roman" w:hAnsi="Arial" w:cs="Arial"/>
          <w:color w:val="000000" w:themeColor="text1"/>
          <w:sz w:val="20"/>
          <w:szCs w:val="20"/>
          <w:lang w:val="en-CA"/>
        </w:rPr>
        <w:t xml:space="preserve">The Schulich School of Medicine &amp; Dentistry is committed to ensuring that testing and evaluation are undertaken fairly across all our departments and programs. For all tests and exams, it is the policy of the </w:t>
      </w:r>
      <w:proofErr w:type="gramStart"/>
      <w:r w:rsidRPr="000227B7">
        <w:rPr>
          <w:rFonts w:ascii="Arial" w:eastAsia="Times New Roman" w:hAnsi="Arial" w:cs="Arial"/>
          <w:color w:val="000000" w:themeColor="text1"/>
          <w:sz w:val="20"/>
          <w:szCs w:val="20"/>
          <w:lang w:val="en-CA"/>
        </w:rPr>
        <w:t>School</w:t>
      </w:r>
      <w:proofErr w:type="gramEnd"/>
      <w:r w:rsidRPr="000227B7">
        <w:rPr>
          <w:rFonts w:ascii="Arial" w:eastAsia="Times New Roman" w:hAnsi="Arial" w:cs="Arial"/>
          <w:color w:val="000000" w:themeColor="text1"/>
          <w:sz w:val="20"/>
          <w:szCs w:val="20"/>
          <w:lang w:val="en-CA"/>
        </w:rPr>
        <w:t xml:space="preserve"> that any electronic devices, i.e., cell phones, tablets, cameras, or iPod are strictly prohibited. These devices MUST be left either at home or with the student’s bag/jacket at the front of the room and MUST NOT be at the test/exam desk or in the individual’s pocket. Any student found with one of these prohibited devices will receive a grade of zero on the test or exam. Non-programmable calculators are only allowed when indicated by the instructor. The program is not responsible for stolen/lost or broken devices.</w:t>
      </w:r>
    </w:p>
    <w:p w14:paraId="09D1307E" w14:textId="59C2196E" w:rsidR="1254C215" w:rsidRDefault="1254C215" w:rsidP="1254C215">
      <w:pPr>
        <w:ind w:right="-283"/>
        <w:rPr>
          <w:rFonts w:ascii="Arial" w:eastAsia="Times New Roman" w:hAnsi="Arial" w:cs="Arial"/>
          <w:b/>
          <w:bCs/>
          <w:sz w:val="20"/>
          <w:szCs w:val="20"/>
        </w:rPr>
      </w:pPr>
    </w:p>
    <w:p w14:paraId="1889470D" w14:textId="6FE35343" w:rsidR="00180A4A" w:rsidRDefault="00C36B47" w:rsidP="00682A94">
      <w:pPr>
        <w:ind w:right="-283"/>
        <w:rPr>
          <w:rFonts w:ascii="Arial" w:eastAsia="Times New Roman" w:hAnsi="Arial" w:cs="Arial"/>
          <w:b/>
          <w:sz w:val="20"/>
          <w:szCs w:val="20"/>
        </w:rPr>
      </w:pPr>
      <w:r w:rsidRPr="00BC340F">
        <w:rPr>
          <w:rFonts w:ascii="Arial" w:eastAsia="Times New Roman" w:hAnsi="Arial" w:cs="Arial"/>
          <w:b/>
          <w:sz w:val="20"/>
          <w:szCs w:val="20"/>
        </w:rPr>
        <w:t>Copyright and Audio/Video Recording Statement</w:t>
      </w:r>
    </w:p>
    <w:p w14:paraId="7EFE21F4" w14:textId="76698E24" w:rsidR="00BC340F" w:rsidRDefault="00BC340F" w:rsidP="00682A94">
      <w:pPr>
        <w:ind w:right="-283"/>
        <w:rPr>
          <w:rFonts w:ascii="Arial" w:eastAsia="Times New Roman" w:hAnsi="Arial" w:cs="Arial"/>
          <w:b/>
          <w:sz w:val="20"/>
          <w:szCs w:val="20"/>
        </w:rPr>
      </w:pPr>
    </w:p>
    <w:p w14:paraId="01B1EAFB" w14:textId="77777777" w:rsidR="00BC340F" w:rsidRPr="000227B7" w:rsidRDefault="00BC340F" w:rsidP="00682A94">
      <w:pPr>
        <w:ind w:right="-283"/>
        <w:jc w:val="both"/>
        <w:rPr>
          <w:rFonts w:ascii="Arial" w:eastAsia="Times New Roman" w:hAnsi="Arial" w:cs="Arial"/>
          <w:iCs/>
          <w:sz w:val="20"/>
          <w:szCs w:val="20"/>
          <w:lang w:val="en-CA"/>
        </w:rPr>
      </w:pPr>
      <w:r w:rsidRPr="000227B7">
        <w:rPr>
          <w:rFonts w:ascii="Arial" w:eastAsia="Times New Roman" w:hAnsi="Arial" w:cs="Arial"/>
          <w:bCs/>
          <w:iCs/>
          <w:sz w:val="20"/>
          <w:szCs w:val="20"/>
          <w:lang w:val="en-CA"/>
        </w:rPr>
        <w:t xml:space="preserve">Course material produced by faculty is copyrighted and to reproduce this material for any purposes other than your own educational use contravenes Canadian Copyright Laws. </w:t>
      </w:r>
      <w:r w:rsidRPr="000227B7">
        <w:rPr>
          <w:rFonts w:ascii="Arial" w:eastAsia="Times New Roman" w:hAnsi="Arial" w:cs="Arial"/>
          <w:iCs/>
          <w:sz w:val="20"/>
          <w:szCs w:val="20"/>
          <w:lang w:val="en-CA"/>
        </w:rPr>
        <w:t>You must always ask permission to record another individual and you should never share or distribute recordings.</w:t>
      </w:r>
    </w:p>
    <w:p w14:paraId="0180F2FB" w14:textId="2FB9D563" w:rsidR="00180A4A" w:rsidRPr="00A93894" w:rsidRDefault="00180A4A" w:rsidP="00A93894">
      <w:pPr>
        <w:ind w:right="-283"/>
        <w:rPr>
          <w:rFonts w:ascii="Arial" w:eastAsia="Times New Roman" w:hAnsi="Arial" w:cs="Arial"/>
          <w:b/>
          <w:sz w:val="20"/>
          <w:szCs w:val="20"/>
        </w:rPr>
      </w:pPr>
    </w:p>
    <w:p w14:paraId="783D9920" w14:textId="77777777" w:rsidR="00944F3F" w:rsidRPr="00944F3F" w:rsidRDefault="00944F3F" w:rsidP="00682A94">
      <w:pPr>
        <w:ind w:right="-283"/>
        <w:rPr>
          <w:rFonts w:ascii="Arial" w:eastAsia="Times New Roman" w:hAnsi="Arial" w:cs="Arial"/>
          <w:b/>
          <w:sz w:val="20"/>
          <w:szCs w:val="20"/>
        </w:rPr>
      </w:pPr>
      <w:r w:rsidRPr="00944F3F">
        <w:rPr>
          <w:rFonts w:ascii="Arial" w:eastAsia="Times New Roman" w:hAnsi="Arial" w:cs="Arial"/>
          <w:b/>
          <w:sz w:val="20"/>
          <w:szCs w:val="20"/>
        </w:rPr>
        <w:t>Rounding of Marks Statement</w:t>
      </w:r>
    </w:p>
    <w:p w14:paraId="6E285B6E" w14:textId="77777777" w:rsidR="00944F3F" w:rsidRPr="00944F3F" w:rsidRDefault="00944F3F" w:rsidP="00682A94">
      <w:pPr>
        <w:ind w:right="-283"/>
        <w:rPr>
          <w:rFonts w:ascii="Arial" w:hAnsi="Arial" w:cs="Arial"/>
          <w:b/>
          <w:sz w:val="20"/>
          <w:szCs w:val="20"/>
        </w:rPr>
      </w:pPr>
    </w:p>
    <w:p w14:paraId="1D488014" w14:textId="44BC4A95" w:rsidR="00944F3F" w:rsidRPr="00944F3F" w:rsidRDefault="00944F3F" w:rsidP="00682A94">
      <w:pPr>
        <w:ind w:right="-283"/>
        <w:jc w:val="both"/>
        <w:rPr>
          <w:rFonts w:ascii="Arial" w:eastAsia="Times New Roman" w:hAnsi="Arial" w:cs="Arial"/>
          <w:b/>
          <w:sz w:val="20"/>
          <w:szCs w:val="20"/>
        </w:rPr>
      </w:pPr>
      <w:r w:rsidRPr="00944F3F">
        <w:rPr>
          <w:rFonts w:ascii="Arial" w:eastAsia="Times New Roman" w:hAnsi="Arial" w:cs="Arial"/>
          <w:bCs/>
          <w:iCs/>
          <w:sz w:val="20"/>
          <w:szCs w:val="20"/>
        </w:rPr>
        <w:t xml:space="preserve">Across the Basic Medical Sciences Undergraduate Education programs, we strive to maintain high standards that reflect the effort that both students and faculty put into the teaching and learning experience during this course. All students will be treated equally and evaluated based only on their actual achievement. </w:t>
      </w:r>
      <w:r w:rsidRPr="00944F3F">
        <w:rPr>
          <w:rFonts w:ascii="Arial" w:eastAsia="Times New Roman" w:hAnsi="Arial" w:cs="Arial"/>
          <w:b/>
          <w:bCs/>
          <w:i/>
          <w:iCs/>
          <w:sz w:val="20"/>
          <w:szCs w:val="20"/>
        </w:rPr>
        <w:t>Final grades</w:t>
      </w:r>
      <w:r w:rsidRPr="00944F3F">
        <w:rPr>
          <w:rFonts w:ascii="Arial" w:eastAsia="Times New Roman" w:hAnsi="Arial" w:cs="Arial"/>
          <w:bCs/>
          <w:iCs/>
          <w:sz w:val="20"/>
          <w:szCs w:val="20"/>
        </w:rPr>
        <w:t xml:space="preserve"> on this course, irrespective of the number of decimal places used in marking individual assignments and tests, will be calculated to one decimal </w:t>
      </w:r>
      <w:proofErr w:type="gramStart"/>
      <w:r w:rsidRPr="00944F3F">
        <w:rPr>
          <w:rFonts w:ascii="Arial" w:eastAsia="Times New Roman" w:hAnsi="Arial" w:cs="Arial"/>
          <w:bCs/>
          <w:iCs/>
          <w:sz w:val="20"/>
          <w:szCs w:val="20"/>
        </w:rPr>
        <w:t>place</w:t>
      </w:r>
      <w:proofErr w:type="gramEnd"/>
      <w:r w:rsidRPr="00944F3F">
        <w:rPr>
          <w:rFonts w:ascii="Arial" w:eastAsia="Times New Roman" w:hAnsi="Arial" w:cs="Arial"/>
          <w:bCs/>
          <w:iCs/>
          <w:sz w:val="20"/>
          <w:szCs w:val="20"/>
        </w:rPr>
        <w:t xml:space="preserve"> and rounded to the nearest integer, e.g., 74.4 becomes 74, and 74.5 becomes 75. Marks WILL NOT be bumped to the next grade or GPA, </w:t>
      </w:r>
      <w:r w:rsidR="00A93894" w:rsidRPr="00944F3F">
        <w:rPr>
          <w:rFonts w:ascii="Arial" w:eastAsia="Times New Roman" w:hAnsi="Arial" w:cs="Arial"/>
          <w:bCs/>
          <w:iCs/>
          <w:sz w:val="20"/>
          <w:szCs w:val="20"/>
        </w:rPr>
        <w:t>e.g.,</w:t>
      </w:r>
      <w:r w:rsidR="00A93894">
        <w:rPr>
          <w:rFonts w:ascii="Arial" w:eastAsia="Times New Roman" w:hAnsi="Arial" w:cs="Arial"/>
          <w:bCs/>
          <w:iCs/>
          <w:sz w:val="20"/>
          <w:szCs w:val="20"/>
        </w:rPr>
        <w:t xml:space="preserve"> </w:t>
      </w:r>
      <w:r w:rsidRPr="00944F3F">
        <w:rPr>
          <w:rFonts w:ascii="Arial" w:eastAsia="Times New Roman" w:hAnsi="Arial" w:cs="Arial"/>
          <w:bCs/>
          <w:iCs/>
          <w:sz w:val="20"/>
          <w:szCs w:val="20"/>
        </w:rPr>
        <w:t>a 79 will NOT be bumped up to an 80, an 84 WILL NOT be bumped up to an 85, etc. The mark attained is the mark you achieved, and the mark assigned; requests for mark “bumping” will be denied.</w:t>
      </w:r>
    </w:p>
    <w:p w14:paraId="01662F26" w14:textId="77777777" w:rsidR="00944F3F" w:rsidRPr="00944F3F" w:rsidRDefault="00944F3F" w:rsidP="00682A94">
      <w:pPr>
        <w:ind w:right="-283"/>
        <w:rPr>
          <w:rFonts w:ascii="Arial" w:eastAsia="Times New Roman" w:hAnsi="Arial" w:cs="Arial"/>
          <w:b/>
          <w:sz w:val="20"/>
          <w:szCs w:val="20"/>
        </w:rPr>
      </w:pPr>
    </w:p>
    <w:p w14:paraId="482B7AE7" w14:textId="77777777" w:rsidR="00944F3F" w:rsidRPr="00DF2DBC" w:rsidRDefault="00944F3F">
      <w:pPr>
        <w:pStyle w:val="ListParagraph"/>
        <w:numPr>
          <w:ilvl w:val="0"/>
          <w:numId w:val="1"/>
        </w:numPr>
        <w:ind w:left="-142" w:right="-283" w:hanging="425"/>
        <w:rPr>
          <w:rFonts w:ascii="Arial" w:hAnsi="Arial" w:cs="Arial"/>
          <w:b/>
          <w:sz w:val="22"/>
          <w:szCs w:val="22"/>
        </w:rPr>
      </w:pPr>
      <w:r w:rsidRPr="00DF2DBC">
        <w:rPr>
          <w:rFonts w:ascii="Arial" w:hAnsi="Arial" w:cs="Arial"/>
          <w:b/>
          <w:sz w:val="22"/>
          <w:szCs w:val="22"/>
        </w:rPr>
        <w:t>Support Services</w:t>
      </w:r>
    </w:p>
    <w:p w14:paraId="4716CF4E" w14:textId="77777777" w:rsidR="00944F3F" w:rsidRPr="00944F3F" w:rsidRDefault="00944F3F" w:rsidP="00682A94">
      <w:pPr>
        <w:ind w:right="-283"/>
        <w:rPr>
          <w:rFonts w:ascii="Arial" w:hAnsi="Arial" w:cs="Arial"/>
          <w:b/>
          <w:sz w:val="20"/>
          <w:szCs w:val="20"/>
        </w:rPr>
      </w:pPr>
    </w:p>
    <w:p w14:paraId="511BAB0B" w14:textId="624F1247" w:rsidR="00944F3F" w:rsidRDefault="00944F3F" w:rsidP="00682A94">
      <w:pPr>
        <w:ind w:right="-283"/>
        <w:rPr>
          <w:ins w:id="15" w:author="Author"/>
          <w:rFonts w:ascii="Arial" w:hAnsi="Arial" w:cs="Arial"/>
          <w:bCs/>
          <w:sz w:val="20"/>
          <w:szCs w:val="20"/>
        </w:rPr>
      </w:pPr>
      <w:r w:rsidRPr="00944F3F">
        <w:rPr>
          <w:rFonts w:ascii="Arial" w:hAnsi="Arial" w:cs="Arial"/>
          <w:bCs/>
          <w:sz w:val="20"/>
          <w:szCs w:val="20"/>
        </w:rPr>
        <w:t>The following links provide information about support services at Western University.</w:t>
      </w:r>
    </w:p>
    <w:p w14:paraId="0E7D14E6" w14:textId="6F976CA1" w:rsidR="00451BA2" w:rsidRDefault="00451BA2" w:rsidP="00682A94">
      <w:pPr>
        <w:ind w:right="-283"/>
        <w:rPr>
          <w:ins w:id="16" w:author="Author"/>
          <w:rFonts w:ascii="Arial" w:hAnsi="Arial" w:cs="Arial"/>
          <w:bCs/>
          <w:sz w:val="20"/>
          <w:szCs w:val="20"/>
        </w:rPr>
      </w:pPr>
    </w:p>
    <w:p w14:paraId="6B8CCDF8" w14:textId="77777777" w:rsidR="00451BA2" w:rsidRPr="00451BA2" w:rsidRDefault="00451BA2" w:rsidP="00451BA2">
      <w:pPr>
        <w:spacing w:after="120"/>
        <w:rPr>
          <w:ins w:id="17" w:author="Author"/>
          <w:rFonts w:ascii="Arial" w:hAnsi="Arial" w:cs="Arial"/>
          <w:sz w:val="20"/>
          <w:szCs w:val="20"/>
          <w:rPrChange w:id="18" w:author="Author">
            <w:rPr>
              <w:ins w:id="19" w:author="Author"/>
            </w:rPr>
          </w:rPrChange>
        </w:rPr>
      </w:pPr>
      <w:ins w:id="20" w:author="Author">
        <w:r w:rsidRPr="00451BA2">
          <w:rPr>
            <w:rFonts w:ascii="Arial" w:hAnsi="Arial" w:cs="Arial"/>
            <w:sz w:val="20"/>
            <w:szCs w:val="20"/>
            <w:rPrChange w:id="21" w:author="Author">
              <w:rPr/>
            </w:rPrChange>
          </w:rPr>
          <w:t>Western </w:t>
        </w:r>
        <w:r w:rsidRPr="00451BA2">
          <w:rPr>
            <w:rFonts w:ascii="Arial" w:hAnsi="Arial" w:cs="Arial"/>
            <w:color w:val="000000" w:themeColor="text1"/>
            <w:sz w:val="20"/>
            <w:szCs w:val="20"/>
            <w:rPrChange w:id="22" w:author="Author">
              <w:rPr>
                <w:color w:val="000000" w:themeColor="text1"/>
              </w:rPr>
            </w:rPrChange>
          </w:rPr>
          <w:t>is committed to reducing incidents of gender-based and sexual violence </w:t>
        </w:r>
        <w:r w:rsidRPr="00451BA2">
          <w:rPr>
            <w:rFonts w:ascii="Arial" w:hAnsi="Arial" w:cs="Arial"/>
            <w:sz w:val="20"/>
            <w:szCs w:val="20"/>
            <w:rPrChange w:id="23" w:author="Author">
              <w:rPr/>
            </w:rPrChange>
          </w:rPr>
          <w:t>and providing compassionate support to anyone who has gone through these traumatic events.  If you have experienced sexual or gender-based violence (either recently or in the past), you will find information about support services for survivors, including emergency contacts at</w:t>
        </w:r>
      </w:ins>
    </w:p>
    <w:p w14:paraId="13C69C08" w14:textId="77777777" w:rsidR="00451BA2" w:rsidRPr="00451BA2" w:rsidRDefault="00451BA2" w:rsidP="00451BA2">
      <w:pPr>
        <w:spacing w:after="120"/>
        <w:ind w:left="360"/>
        <w:rPr>
          <w:ins w:id="24" w:author="Author"/>
          <w:rFonts w:ascii="Arial" w:hAnsi="Arial" w:cs="Arial"/>
          <w:sz w:val="20"/>
          <w:szCs w:val="20"/>
          <w:rPrChange w:id="25" w:author="Author">
            <w:rPr>
              <w:ins w:id="26" w:author="Author"/>
            </w:rPr>
          </w:rPrChange>
        </w:rPr>
      </w:pPr>
      <w:ins w:id="27" w:author="Author">
        <w:r w:rsidRPr="00451BA2">
          <w:rPr>
            <w:rFonts w:ascii="Arial" w:hAnsi="Arial" w:cs="Arial"/>
            <w:color w:val="0000FF"/>
            <w:sz w:val="20"/>
            <w:szCs w:val="20"/>
            <w:rPrChange w:id="28" w:author="Author">
              <w:rPr>
                <w:color w:val="0000FF"/>
              </w:rPr>
            </w:rPrChange>
          </w:rPr>
          <w:lastRenderedPageBreak/>
          <w:t>https://www.uwo.ca/health/student_support/survivor_support/get-help.html</w:t>
        </w:r>
        <w:r w:rsidRPr="00451BA2">
          <w:rPr>
            <w:rFonts w:ascii="Arial" w:hAnsi="Arial" w:cs="Arial"/>
            <w:sz w:val="20"/>
            <w:szCs w:val="20"/>
            <w:rPrChange w:id="29" w:author="Author">
              <w:rPr/>
            </w:rPrChange>
          </w:rPr>
          <w:t xml:space="preserve">.  </w:t>
        </w:r>
      </w:ins>
    </w:p>
    <w:p w14:paraId="455C98FA" w14:textId="77777777" w:rsidR="00451BA2" w:rsidRPr="00451BA2" w:rsidRDefault="00451BA2" w:rsidP="00451BA2">
      <w:pPr>
        <w:rPr>
          <w:ins w:id="30" w:author="Author"/>
          <w:rFonts w:ascii="Arial" w:hAnsi="Arial" w:cs="Arial"/>
          <w:color w:val="0000FF"/>
          <w:sz w:val="20"/>
          <w:szCs w:val="20"/>
          <w:rPrChange w:id="31" w:author="Author">
            <w:rPr>
              <w:ins w:id="32" w:author="Author"/>
              <w:color w:val="0000FF"/>
            </w:rPr>
          </w:rPrChange>
        </w:rPr>
      </w:pPr>
      <w:ins w:id="33" w:author="Author">
        <w:r w:rsidRPr="00451BA2">
          <w:rPr>
            <w:rFonts w:ascii="Arial" w:hAnsi="Arial" w:cs="Arial"/>
            <w:sz w:val="20"/>
            <w:szCs w:val="20"/>
            <w:rPrChange w:id="34" w:author="Author">
              <w:rPr/>
            </w:rPrChange>
          </w:rPr>
          <w:t>To connect with a case manager or set up an appointment, please contact </w:t>
        </w:r>
        <w:r w:rsidRPr="00451BA2">
          <w:rPr>
            <w:rFonts w:ascii="Arial" w:hAnsi="Arial" w:cs="Arial"/>
            <w:color w:val="0000FF"/>
            <w:sz w:val="20"/>
            <w:szCs w:val="20"/>
            <w:rPrChange w:id="35" w:author="Author">
              <w:rPr>
                <w:color w:val="0000FF"/>
              </w:rPr>
            </w:rPrChange>
          </w:rPr>
          <w:t>support@uwo.ca</w:t>
        </w:r>
        <w:r w:rsidRPr="00451BA2">
          <w:rPr>
            <w:rFonts w:ascii="Arial" w:hAnsi="Arial" w:cs="Arial"/>
            <w:sz w:val="20"/>
            <w:szCs w:val="20"/>
            <w:rPrChange w:id="36" w:author="Author">
              <w:rPr/>
            </w:rPrChange>
          </w:rPr>
          <w:t>.</w:t>
        </w:r>
      </w:ins>
    </w:p>
    <w:p w14:paraId="1F2F5BB8" w14:textId="77777777" w:rsidR="00451BA2" w:rsidRPr="00944F3F" w:rsidRDefault="00451BA2" w:rsidP="00682A94">
      <w:pPr>
        <w:ind w:right="-283"/>
        <w:rPr>
          <w:rFonts w:ascii="Arial" w:hAnsi="Arial" w:cs="Arial"/>
          <w:bCs/>
          <w:sz w:val="20"/>
          <w:szCs w:val="20"/>
        </w:rPr>
      </w:pPr>
    </w:p>
    <w:p w14:paraId="2D7D9851" w14:textId="49DA9EA2" w:rsidR="00944F3F" w:rsidRPr="00944F3F" w:rsidRDefault="00000000" w:rsidP="00682A94">
      <w:pPr>
        <w:spacing w:before="100" w:beforeAutospacing="1" w:after="100" w:afterAutospacing="1"/>
        <w:ind w:left="284" w:right="-283"/>
        <w:rPr>
          <w:rFonts w:ascii="Arial" w:eastAsia="Times New Roman" w:hAnsi="Arial" w:cs="Arial"/>
          <w:bCs/>
          <w:sz w:val="20"/>
          <w:szCs w:val="20"/>
        </w:rPr>
      </w:pPr>
      <w:hyperlink r:id="rId68" w:history="1">
        <w:r w:rsidR="00944F3F" w:rsidRPr="00944F3F">
          <w:rPr>
            <w:rStyle w:val="Hyperlink"/>
            <w:rFonts w:ascii="Arial" w:eastAsia="Times New Roman" w:hAnsi="Arial" w:cs="Arial"/>
            <w:bCs/>
            <w:sz w:val="20"/>
            <w:szCs w:val="20"/>
          </w:rPr>
          <w:t>Academic Counselling (Science and Basic Medical Sciences)</w:t>
        </w:r>
      </w:hyperlink>
    </w:p>
    <w:p w14:paraId="464934AA" w14:textId="63048890" w:rsidR="00944F3F" w:rsidRPr="00944F3F" w:rsidRDefault="00000000" w:rsidP="00682A94">
      <w:pPr>
        <w:spacing w:before="100" w:beforeAutospacing="1" w:after="100" w:afterAutospacing="1"/>
        <w:ind w:left="284" w:right="-283"/>
        <w:rPr>
          <w:rFonts w:ascii="Arial" w:eastAsia="Times New Roman" w:hAnsi="Arial" w:cs="Arial"/>
          <w:bCs/>
          <w:sz w:val="20"/>
          <w:szCs w:val="20"/>
        </w:rPr>
      </w:pPr>
      <w:hyperlink r:id="rId69" w:history="1">
        <w:r w:rsidR="00944F3F" w:rsidRPr="00944F3F">
          <w:rPr>
            <w:rStyle w:val="Hyperlink"/>
            <w:rFonts w:ascii="Arial" w:eastAsia="Times New Roman" w:hAnsi="Arial" w:cs="Arial"/>
            <w:bCs/>
            <w:sz w:val="20"/>
            <w:szCs w:val="20"/>
          </w:rPr>
          <w:t>Appeal Procedures</w:t>
        </w:r>
      </w:hyperlink>
    </w:p>
    <w:p w14:paraId="0176446A" w14:textId="3FF7E2BD" w:rsidR="00944F3F" w:rsidRPr="00944F3F" w:rsidRDefault="00000000" w:rsidP="00682A94">
      <w:pPr>
        <w:spacing w:before="100" w:beforeAutospacing="1" w:after="100" w:afterAutospacing="1"/>
        <w:ind w:left="284" w:right="-283"/>
        <w:rPr>
          <w:rFonts w:ascii="Arial" w:eastAsia="Times New Roman" w:hAnsi="Arial" w:cs="Arial"/>
          <w:bCs/>
          <w:sz w:val="20"/>
          <w:szCs w:val="20"/>
        </w:rPr>
      </w:pPr>
      <w:hyperlink r:id="rId70" w:history="1">
        <w:proofErr w:type="spellStart"/>
        <w:r w:rsidR="00944F3F" w:rsidRPr="00944F3F">
          <w:rPr>
            <w:rStyle w:val="Hyperlink"/>
            <w:rFonts w:ascii="Arial" w:eastAsia="Times New Roman" w:hAnsi="Arial" w:cs="Arial"/>
            <w:bCs/>
            <w:sz w:val="20"/>
            <w:szCs w:val="20"/>
          </w:rPr>
          <w:t>Registrarial</w:t>
        </w:r>
        <w:proofErr w:type="spellEnd"/>
        <w:r w:rsidR="00944F3F" w:rsidRPr="00944F3F">
          <w:rPr>
            <w:rStyle w:val="Hyperlink"/>
            <w:rFonts w:ascii="Arial" w:eastAsia="Times New Roman" w:hAnsi="Arial" w:cs="Arial"/>
            <w:bCs/>
            <w:sz w:val="20"/>
            <w:szCs w:val="20"/>
          </w:rPr>
          <w:t xml:space="preserve"> Services</w:t>
        </w:r>
      </w:hyperlink>
      <w:r w:rsidR="00944F3F" w:rsidRPr="00944F3F">
        <w:rPr>
          <w:rFonts w:ascii="Arial" w:eastAsia="Times New Roman" w:hAnsi="Arial" w:cs="Arial"/>
          <w:bCs/>
          <w:sz w:val="20"/>
          <w:szCs w:val="20"/>
          <w:u w:val="single"/>
        </w:rPr>
        <w:t xml:space="preserve"> </w:t>
      </w:r>
    </w:p>
    <w:p w14:paraId="312B4424" w14:textId="23C2521D" w:rsidR="00944F3F" w:rsidRPr="00944F3F" w:rsidRDefault="00000000" w:rsidP="00682A94">
      <w:pPr>
        <w:spacing w:before="100" w:beforeAutospacing="1" w:after="100" w:afterAutospacing="1"/>
        <w:ind w:left="284" w:right="-283"/>
        <w:rPr>
          <w:rFonts w:ascii="Arial" w:eastAsia="Times New Roman" w:hAnsi="Arial" w:cs="Arial"/>
          <w:bCs/>
          <w:sz w:val="20"/>
          <w:szCs w:val="20"/>
        </w:rPr>
      </w:pPr>
      <w:hyperlink r:id="rId71" w:history="1">
        <w:r w:rsidR="00944F3F" w:rsidRPr="00944F3F">
          <w:rPr>
            <w:rStyle w:val="Hyperlink"/>
            <w:rFonts w:ascii="Arial" w:eastAsia="Times New Roman" w:hAnsi="Arial" w:cs="Arial"/>
            <w:bCs/>
            <w:sz w:val="20"/>
            <w:szCs w:val="20"/>
          </w:rPr>
          <w:t>Student Development Services</w:t>
        </w:r>
      </w:hyperlink>
      <w:r w:rsidR="00944F3F" w:rsidRPr="00944F3F">
        <w:rPr>
          <w:rFonts w:ascii="Arial" w:eastAsia="Times New Roman" w:hAnsi="Arial" w:cs="Arial"/>
          <w:bCs/>
          <w:sz w:val="20"/>
          <w:szCs w:val="20"/>
          <w:u w:val="single"/>
        </w:rPr>
        <w:t xml:space="preserve"> </w:t>
      </w:r>
    </w:p>
    <w:p w14:paraId="4D7B0DC1" w14:textId="70AAE979" w:rsidR="00180A4A" w:rsidRPr="00101D38" w:rsidRDefault="00000000" w:rsidP="00682A94">
      <w:pPr>
        <w:spacing w:before="100" w:beforeAutospacing="1" w:after="100" w:afterAutospacing="1"/>
        <w:ind w:left="284" w:right="-283"/>
        <w:rPr>
          <w:rFonts w:ascii="Arial" w:eastAsia="Times New Roman" w:hAnsi="Arial" w:cs="Arial"/>
          <w:bCs/>
          <w:sz w:val="20"/>
          <w:szCs w:val="20"/>
          <w:u w:val="single"/>
        </w:rPr>
      </w:pPr>
      <w:hyperlink r:id="rId72" w:history="1">
        <w:r w:rsidR="00944F3F" w:rsidRPr="00944F3F">
          <w:rPr>
            <w:rStyle w:val="Hyperlink"/>
            <w:rFonts w:ascii="Arial" w:eastAsia="Times New Roman" w:hAnsi="Arial" w:cs="Arial"/>
            <w:bCs/>
            <w:sz w:val="20"/>
            <w:szCs w:val="20"/>
          </w:rPr>
          <w:t>Student Health Services</w:t>
        </w:r>
      </w:hyperlink>
    </w:p>
    <w:sectPr w:rsidR="00180A4A" w:rsidRPr="00101D38" w:rsidSect="001724B8">
      <w:footerReference w:type="even" r:id="rId73"/>
      <w:footerReference w:type="default" r:id="rId74"/>
      <w:pgSz w:w="12240" w:h="15840"/>
      <w:pgMar w:top="1440" w:right="1368" w:bottom="1440" w:left="194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4878B0D0" w14:textId="53E91DD2" w:rsidR="000122A4" w:rsidRDefault="000122A4">
      <w:pPr>
        <w:pStyle w:val="CommentText"/>
      </w:pPr>
      <w:r>
        <w:rPr>
          <w:rStyle w:val="CommentReference"/>
        </w:rPr>
        <w:annotationRef/>
      </w:r>
      <w:r>
        <w:t>Remember to remove all comments in this document before saving as a PDF. Note all gridlines will disappear when saved as a PDF.</w:t>
      </w:r>
    </w:p>
  </w:comment>
  <w:comment w:id="5" w:author="Author" w:initials="A">
    <w:p w14:paraId="15669CF0" w14:textId="722E6D1E" w:rsidR="009C2904" w:rsidRDefault="00EA7659" w:rsidP="009C2904">
      <w:r>
        <w:rPr>
          <w:rStyle w:val="CommentReference"/>
        </w:rPr>
        <w:annotationRef/>
      </w:r>
      <w:r w:rsidR="009C2904">
        <w:rPr>
          <w:sz w:val="20"/>
          <w:szCs w:val="20"/>
          <w:lang w:val="en-CA"/>
        </w:rPr>
        <w:t xml:space="preserve">Everything in this document has been formatted as a table. ‘View </w:t>
      </w:r>
      <w:r w:rsidR="000122A4">
        <w:rPr>
          <w:sz w:val="20"/>
          <w:szCs w:val="20"/>
          <w:lang w:val="en-CA"/>
        </w:rPr>
        <w:t>gridlines’</w:t>
      </w:r>
      <w:r w:rsidR="009C2904">
        <w:rPr>
          <w:sz w:val="20"/>
          <w:szCs w:val="20"/>
          <w:lang w:val="en-CA"/>
        </w:rPr>
        <w:t xml:space="preserve"> is currently enabled to make it easier to format the document. Unclick this feature before you share with students (click the arrow on the grid icon, next to the fill icon).</w:t>
      </w:r>
    </w:p>
  </w:comment>
  <w:comment w:id="6" w:author="Author" w:initials="A">
    <w:p w14:paraId="5EDCBD49" w14:textId="73408350" w:rsidR="00C945D2" w:rsidRDefault="00C945D2">
      <w:pPr>
        <w:pStyle w:val="CommentText"/>
      </w:pPr>
      <w:r>
        <w:rPr>
          <w:rStyle w:val="CommentReference"/>
        </w:rPr>
        <w:annotationRef/>
      </w:r>
      <w:r>
        <w:t>Delete any elements that are not required. Despite moving back to in-person courses, you may still have audio-video requirements for your course tasks or assessments.</w:t>
      </w:r>
    </w:p>
  </w:comment>
  <w:comment w:id="7" w:author="Author" w:initials="A">
    <w:p w14:paraId="70F28170" w14:textId="55CB1F5E" w:rsidR="00DE22C8" w:rsidRDefault="00DE22C8">
      <w:pPr>
        <w:pStyle w:val="CommentText"/>
      </w:pPr>
      <w:r>
        <w:rPr>
          <w:rStyle w:val="CommentReference"/>
        </w:rPr>
        <w:annotationRef/>
      </w:r>
      <w:r>
        <w:t>Consider if hybrid will be offered for your course. This is not a requirement according to BMSUE office. You might choose based on the year level, class size, teaching modality, etc.</w:t>
      </w:r>
    </w:p>
  </w:comment>
  <w:comment w:id="8" w:author="Author" w:initials="A">
    <w:p w14:paraId="2993396B" w14:textId="5BD86D4F" w:rsidR="001434A4" w:rsidRDefault="001434A4">
      <w:pPr>
        <w:pStyle w:val="CommentText"/>
      </w:pPr>
      <w:r>
        <w:rPr>
          <w:rStyle w:val="CommentReference"/>
        </w:rPr>
        <w:annotationRef/>
      </w:r>
      <w:r>
        <w:t>If you have more specific guidelines about participation, include them here.</w:t>
      </w:r>
      <w:r w:rsidR="004232A4">
        <w:t xml:space="preserve"> Consider a variety of activities that could count towards participation such as posting on forums, helping peers, etc. You can also include a self-assessment of a student’s participation at the end of the year, where they grade themselves and provide a detailed explanation. Reach out if you want to see a sample of this!</w:t>
      </w:r>
    </w:p>
  </w:comment>
  <w:comment w:id="9" w:author="Author" w:initials="A">
    <w:p w14:paraId="0D361147" w14:textId="3BBDFDEA" w:rsidR="118EC0FE" w:rsidRDefault="118EC0FE">
      <w:pPr>
        <w:pStyle w:val="CommentText"/>
      </w:pPr>
      <w:r>
        <w:t>The Biochem EDI Committee has suggested that the notification in course syllabi about student conduct be strengthened. I've entered some suggested text to give an idea of what they have in mind.</w:t>
      </w:r>
      <w:r>
        <w:rPr>
          <w:rStyle w:val="CommentReference"/>
        </w:rPr>
        <w:annotationRef/>
      </w:r>
    </w:p>
  </w:comment>
  <w:comment w:id="10" w:author="Author" w:initials="A">
    <w:p w14:paraId="32F0C2DC" w14:textId="5DB5B3C0" w:rsidR="00C04ED3" w:rsidRDefault="00C04ED3">
      <w:pPr>
        <w:pStyle w:val="CommentText"/>
      </w:pPr>
      <w:r>
        <w:rPr>
          <w:rStyle w:val="CommentReference"/>
        </w:rPr>
        <w:annotationRef/>
      </w:r>
      <w:r>
        <w:t>There is a pledge you can include on OWL; delete if you will not be using this</w:t>
      </w:r>
    </w:p>
  </w:comment>
  <w:comment w:id="11" w:author="Author" w:initials="A">
    <w:p w14:paraId="1D5257B5" w14:textId="1AB51FA0" w:rsidR="00F07747" w:rsidRDefault="00F07747">
      <w:pPr>
        <w:pStyle w:val="CommentText"/>
      </w:pPr>
      <w:r>
        <w:rPr>
          <w:rStyle w:val="CommentReference"/>
        </w:rPr>
        <w:annotationRef/>
      </w:r>
      <w:r>
        <w:t>NEW THIS YEAR: We’ve shared further wording in this year’s syllabus template with regards to harassment and discrimination”</w:t>
      </w:r>
    </w:p>
  </w:comment>
  <w:comment w:id="12" w:author="Author" w:initials="A">
    <w:p w14:paraId="1EBDB341" w14:textId="414A7B2E" w:rsidR="00C04ED3" w:rsidRDefault="00C04ED3">
      <w:pPr>
        <w:pStyle w:val="CommentText"/>
      </w:pPr>
      <w:r>
        <w:rPr>
          <w:rStyle w:val="CommentReference"/>
        </w:rPr>
        <w:annotationRef/>
      </w:r>
      <w:r>
        <w:t>These are just some suggestions; add your specific suggestions to help students navigate your course.</w:t>
      </w:r>
    </w:p>
  </w:comment>
  <w:comment w:id="13" w:author="Author" w:initials="A">
    <w:p w14:paraId="609B53D0" w14:textId="701B1860" w:rsidR="0071568B" w:rsidRDefault="0071568B">
      <w:pPr>
        <w:pStyle w:val="CommentText"/>
      </w:pPr>
      <w:r>
        <w:rPr>
          <w:rStyle w:val="CommentReference"/>
        </w:rPr>
        <w:annotationRef/>
      </w:r>
      <w:r w:rsidR="007A06BA">
        <w:t xml:space="preserve">NEW THIS YEAR: </w:t>
      </w:r>
      <w:r>
        <w:t>In light of the SRAs</w:t>
      </w:r>
      <w:r w:rsidR="009B234E">
        <w:t xml:space="preserve"> no longer being in</w:t>
      </w:r>
      <w:r w:rsidR="00E24CAD">
        <w:t xml:space="preserve"> place and also the volume of requests at the Academic Counselling office, </w:t>
      </w:r>
      <w:r w:rsidR="008B4285">
        <w:t xml:space="preserve">we will be enforcing this policy this year. Any course components that are less than 10% </w:t>
      </w:r>
      <w:r w:rsidR="005E30CC">
        <w:t>should be handled by the course instructor and a policy should be listed in the syllabus on how these absences will be handled. E.g., best 5 out of 6 quizzes counted</w:t>
      </w:r>
      <w:r w:rsidR="00243FE3">
        <w:t xml:space="preserve"> or re-weighing of these elements. </w:t>
      </w:r>
    </w:p>
  </w:comment>
  <w:comment w:id="14" w:author="Author" w:initials="A">
    <w:p w14:paraId="6DB30108" w14:textId="3D9CFA0C" w:rsidR="00172437" w:rsidRDefault="00172437">
      <w:pPr>
        <w:pStyle w:val="CommentText"/>
      </w:pPr>
      <w:r>
        <w:rPr>
          <w:rStyle w:val="CommentReference"/>
        </w:rPr>
        <w:annotationRef/>
      </w:r>
      <w:r>
        <w:t>Although this is a best practice, if you do not provide students with the opportunity to submit a draft to review for a Turnitin report, then delete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8B0D0" w15:done="0"/>
  <w15:commentEx w15:paraId="15669CF0" w15:done="0"/>
  <w15:commentEx w15:paraId="5EDCBD49" w15:done="0"/>
  <w15:commentEx w15:paraId="70F28170" w15:done="0"/>
  <w15:commentEx w15:paraId="2993396B" w15:done="0"/>
  <w15:commentEx w15:paraId="0D361147" w15:done="0"/>
  <w15:commentEx w15:paraId="32F0C2DC" w15:done="0"/>
  <w15:commentEx w15:paraId="1D5257B5" w15:done="0"/>
  <w15:commentEx w15:paraId="1EBDB341" w15:done="0"/>
  <w15:commentEx w15:paraId="609B53D0" w15:done="0"/>
  <w15:commentEx w15:paraId="6DB301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8B0D0" w16cid:durableId="2665865A"/>
  <w16cid:commentId w16cid:paraId="15669CF0" w16cid:durableId="26645CB4"/>
  <w16cid:commentId w16cid:paraId="5EDCBD49" w16cid:durableId="2664B460"/>
  <w16cid:commentId w16cid:paraId="70F28170" w16cid:durableId="2664B438"/>
  <w16cid:commentId w16cid:paraId="2993396B" w16cid:durableId="26543E16"/>
  <w16cid:commentId w16cid:paraId="0D361147" w16cid:durableId="27F9B39C"/>
  <w16cid:commentId w16cid:paraId="32F0C2DC" w16cid:durableId="26544842"/>
  <w16cid:commentId w16cid:paraId="1D5257B5" w16cid:durableId="266587B0"/>
  <w16cid:commentId w16cid:paraId="1EBDB341" w16cid:durableId="26544852"/>
  <w16cid:commentId w16cid:paraId="609B53D0" w16cid:durableId="26544518"/>
  <w16cid:commentId w16cid:paraId="6DB30108" w16cid:durableId="2664B7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1FF34" w14:textId="77777777" w:rsidR="00854334" w:rsidRDefault="00854334" w:rsidP="00AE2477">
      <w:r>
        <w:separator/>
      </w:r>
    </w:p>
  </w:endnote>
  <w:endnote w:type="continuationSeparator" w:id="0">
    <w:p w14:paraId="372A7727" w14:textId="77777777" w:rsidR="00854334" w:rsidRDefault="00854334" w:rsidP="00AE2477">
      <w:r>
        <w:continuationSeparator/>
      </w:r>
    </w:p>
  </w:endnote>
  <w:endnote w:type="continuationNotice" w:id="1">
    <w:p w14:paraId="29DAFE62" w14:textId="77777777" w:rsidR="00854334" w:rsidRDefault="008543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Roboto">
    <w:panose1 w:val="02000000000000000000"/>
    <w:charset w:val="00"/>
    <w:family w:val="auto"/>
    <w:pitch w:val="variable"/>
    <w:sig w:usb0="E00002FF" w:usb1="5000205B" w:usb2="00000020" w:usb3="00000000" w:csb0="0000019F" w:csb1="00000000"/>
  </w:font>
  <w:font w:name="Avenir B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4E67" w14:textId="314BBE68" w:rsidR="00AE7672" w:rsidRDefault="00AE7672" w:rsidP="005C40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1BE8">
      <w:rPr>
        <w:rStyle w:val="PageNumber"/>
        <w:noProof/>
      </w:rPr>
      <w:t>1</w:t>
    </w:r>
    <w:r>
      <w:rPr>
        <w:rStyle w:val="PageNumber"/>
      </w:rPr>
      <w:fldChar w:fldCharType="end"/>
    </w:r>
  </w:p>
  <w:p w14:paraId="10D28D66" w14:textId="77777777" w:rsidR="00AE7672" w:rsidRDefault="00AE7672" w:rsidP="00AE24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94A65" w14:textId="77777777" w:rsidR="00AE7672" w:rsidRDefault="00AE7672" w:rsidP="005C40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1E84">
      <w:rPr>
        <w:rStyle w:val="PageNumber"/>
        <w:noProof/>
      </w:rPr>
      <w:t>6</w:t>
    </w:r>
    <w:r>
      <w:rPr>
        <w:rStyle w:val="PageNumber"/>
      </w:rPr>
      <w:fldChar w:fldCharType="end"/>
    </w:r>
  </w:p>
  <w:p w14:paraId="664C5081" w14:textId="02064D1F" w:rsidR="00AE7672" w:rsidRPr="00DE22C8" w:rsidRDefault="00D3133E" w:rsidP="009C4493">
    <w:pPr>
      <w:widowControl w:val="0"/>
      <w:autoSpaceDE w:val="0"/>
      <w:autoSpaceDN w:val="0"/>
      <w:adjustRightInd w:val="0"/>
      <w:spacing w:before="60" w:after="60"/>
      <w:ind w:right="34"/>
      <w:jc w:val="center"/>
      <w:rPr>
        <w:rFonts w:ascii="Arial" w:hAnsi="Arial" w:cs="Arial"/>
        <w:b/>
        <w:bCs/>
        <w:sz w:val="20"/>
        <w:szCs w:val="20"/>
      </w:rPr>
    </w:pPr>
    <w:r w:rsidRPr="00DE22C8">
      <w:rPr>
        <w:rFonts w:ascii="Arial" w:hAnsi="Arial" w:cs="Arial"/>
        <w:b/>
        <w:bCs/>
        <w:sz w:val="20"/>
        <w:szCs w:val="20"/>
      </w:rPr>
      <w:t>C</w:t>
    </w:r>
    <w:r w:rsidR="00C01BE8" w:rsidRPr="00DE22C8">
      <w:rPr>
        <w:rFonts w:ascii="Arial" w:hAnsi="Arial" w:cs="Arial"/>
        <w:b/>
        <w:bCs/>
        <w:sz w:val="20"/>
        <w:szCs w:val="20"/>
      </w:rPr>
      <w:t>ourse materials cannot be sold/shared</w:t>
    </w:r>
    <w:r w:rsidRPr="00DE22C8">
      <w:rPr>
        <w:rFonts w:ascii="Arial" w:hAnsi="Arial" w:cs="Arial"/>
        <w:b/>
        <w:bCs/>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079D5" w14:textId="77777777" w:rsidR="00854334" w:rsidRDefault="00854334" w:rsidP="00AE2477">
      <w:r>
        <w:separator/>
      </w:r>
    </w:p>
  </w:footnote>
  <w:footnote w:type="continuationSeparator" w:id="0">
    <w:p w14:paraId="6464FC0C" w14:textId="77777777" w:rsidR="00854334" w:rsidRDefault="00854334" w:rsidP="00AE2477">
      <w:r>
        <w:continuationSeparator/>
      </w:r>
    </w:p>
  </w:footnote>
  <w:footnote w:type="continuationNotice" w:id="1">
    <w:p w14:paraId="01693FD1" w14:textId="77777777" w:rsidR="00854334" w:rsidRDefault="0085433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73B"/>
    <w:multiLevelType w:val="hybridMultilevel"/>
    <w:tmpl w:val="18980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4393A"/>
    <w:multiLevelType w:val="hybridMultilevel"/>
    <w:tmpl w:val="24FAD65E"/>
    <w:lvl w:ilvl="0" w:tplc="3530BF1C">
      <w:start w:val="1"/>
      <w:numFmt w:val="bullet"/>
      <w:lvlText w:val="R"/>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F43A8"/>
    <w:multiLevelType w:val="hybridMultilevel"/>
    <w:tmpl w:val="6F243DBE"/>
    <w:lvl w:ilvl="0" w:tplc="3530BF1C">
      <w:start w:val="1"/>
      <w:numFmt w:val="bullet"/>
      <w:lvlText w:val="R"/>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842BC"/>
    <w:multiLevelType w:val="hybridMultilevel"/>
    <w:tmpl w:val="C2A83A6E"/>
    <w:lvl w:ilvl="0" w:tplc="3530BF1C">
      <w:start w:val="1"/>
      <w:numFmt w:val="bullet"/>
      <w:lvlText w:val="R"/>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54764"/>
    <w:multiLevelType w:val="multilevel"/>
    <w:tmpl w:val="2848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21F79"/>
    <w:multiLevelType w:val="hybridMultilevel"/>
    <w:tmpl w:val="58F89B56"/>
    <w:lvl w:ilvl="0" w:tplc="3530BF1C">
      <w:start w:val="1"/>
      <w:numFmt w:val="bullet"/>
      <w:lvlText w:val="R"/>
      <w:lvlJc w:val="left"/>
      <w:pPr>
        <w:ind w:left="747" w:hanging="360"/>
      </w:pPr>
      <w:rPr>
        <w:rFonts w:ascii="Wingdings 2" w:hAnsi="Wingdings 2" w:hint="default"/>
        <w:sz w:val="28"/>
        <w:szCs w:val="28"/>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6" w15:restartNumberingAfterBreak="0">
    <w:nsid w:val="396B0CE2"/>
    <w:multiLevelType w:val="hybridMultilevel"/>
    <w:tmpl w:val="E2DCB37C"/>
    <w:lvl w:ilvl="0" w:tplc="3530BF1C">
      <w:start w:val="1"/>
      <w:numFmt w:val="bullet"/>
      <w:lvlText w:val="R"/>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7392C"/>
    <w:multiLevelType w:val="multilevel"/>
    <w:tmpl w:val="EA822FB0"/>
    <w:lvl w:ilvl="0">
      <w:start w:val="1"/>
      <w:numFmt w:val="decimal"/>
      <w:lvlText w:val="%1."/>
      <w:lvlJc w:val="left"/>
      <w:pPr>
        <w:ind w:left="720" w:hanging="360"/>
      </w:pPr>
      <w:rPr>
        <w:rFonts w:hint="default"/>
      </w:rPr>
    </w:lvl>
    <w:lvl w:ilvl="1">
      <w:start w:val="2"/>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32573F2"/>
    <w:multiLevelType w:val="multilevel"/>
    <w:tmpl w:val="0FDCCA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7673FB0"/>
    <w:multiLevelType w:val="hybridMultilevel"/>
    <w:tmpl w:val="4126CCAE"/>
    <w:lvl w:ilvl="0" w:tplc="3530BF1C">
      <w:start w:val="1"/>
      <w:numFmt w:val="bullet"/>
      <w:lvlText w:val="R"/>
      <w:lvlJc w:val="left"/>
      <w:pPr>
        <w:ind w:left="769" w:hanging="360"/>
      </w:pPr>
      <w:rPr>
        <w:rFonts w:ascii="Wingdings 2" w:hAnsi="Wingdings 2" w:hint="default"/>
        <w:sz w:val="28"/>
        <w:szCs w:val="28"/>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0" w15:restartNumberingAfterBreak="0">
    <w:nsid w:val="5AFF22BF"/>
    <w:multiLevelType w:val="hybridMultilevel"/>
    <w:tmpl w:val="69206276"/>
    <w:lvl w:ilvl="0" w:tplc="3530BF1C">
      <w:start w:val="1"/>
      <w:numFmt w:val="bullet"/>
      <w:lvlText w:val="R"/>
      <w:lvlJc w:val="left"/>
      <w:pPr>
        <w:ind w:left="769"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32628"/>
    <w:multiLevelType w:val="multilevel"/>
    <w:tmpl w:val="0FDCCA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490410590">
    <w:abstractNumId w:val="7"/>
  </w:num>
  <w:num w:numId="2" w16cid:durableId="1817641297">
    <w:abstractNumId w:val="0"/>
  </w:num>
  <w:num w:numId="3" w16cid:durableId="1409956475">
    <w:abstractNumId w:val="9"/>
  </w:num>
  <w:num w:numId="4" w16cid:durableId="786388987">
    <w:abstractNumId w:val="10"/>
  </w:num>
  <w:num w:numId="5" w16cid:durableId="43796405">
    <w:abstractNumId w:val="6"/>
  </w:num>
  <w:num w:numId="6" w16cid:durableId="315766880">
    <w:abstractNumId w:val="1"/>
  </w:num>
  <w:num w:numId="7" w16cid:durableId="1120297834">
    <w:abstractNumId w:val="3"/>
  </w:num>
  <w:num w:numId="8" w16cid:durableId="811217617">
    <w:abstractNumId w:val="5"/>
  </w:num>
  <w:num w:numId="9" w16cid:durableId="1245412148">
    <w:abstractNumId w:val="2"/>
  </w:num>
  <w:num w:numId="10" w16cid:durableId="370614483">
    <w:abstractNumId w:val="4"/>
  </w:num>
  <w:num w:numId="11" w16cid:durableId="369497540">
    <w:abstractNumId w:val="11"/>
  </w:num>
  <w:num w:numId="12" w16cid:durableId="130450148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removePersonalInformation/>
  <w:removeDateAndTime/>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779"/>
    <w:rsid w:val="000020D1"/>
    <w:rsid w:val="00002541"/>
    <w:rsid w:val="00003550"/>
    <w:rsid w:val="00006206"/>
    <w:rsid w:val="00007093"/>
    <w:rsid w:val="000070F3"/>
    <w:rsid w:val="000119CF"/>
    <w:rsid w:val="000122A4"/>
    <w:rsid w:val="00012402"/>
    <w:rsid w:val="00012AD0"/>
    <w:rsid w:val="00013C44"/>
    <w:rsid w:val="00013ECD"/>
    <w:rsid w:val="000159F9"/>
    <w:rsid w:val="000164DA"/>
    <w:rsid w:val="000166BC"/>
    <w:rsid w:val="00017AF7"/>
    <w:rsid w:val="00020649"/>
    <w:rsid w:val="0002181F"/>
    <w:rsid w:val="0002193F"/>
    <w:rsid w:val="00021EED"/>
    <w:rsid w:val="000223C9"/>
    <w:rsid w:val="000227B7"/>
    <w:rsid w:val="00022E8D"/>
    <w:rsid w:val="000259DB"/>
    <w:rsid w:val="00025FF9"/>
    <w:rsid w:val="0002632C"/>
    <w:rsid w:val="00026662"/>
    <w:rsid w:val="0002722C"/>
    <w:rsid w:val="0003027F"/>
    <w:rsid w:val="00030A1F"/>
    <w:rsid w:val="00030B8F"/>
    <w:rsid w:val="00032126"/>
    <w:rsid w:val="000327F5"/>
    <w:rsid w:val="00036348"/>
    <w:rsid w:val="00036D4C"/>
    <w:rsid w:val="000408C8"/>
    <w:rsid w:val="000419FC"/>
    <w:rsid w:val="000424E2"/>
    <w:rsid w:val="00042A87"/>
    <w:rsid w:val="00042CC3"/>
    <w:rsid w:val="00045CD4"/>
    <w:rsid w:val="00045D4F"/>
    <w:rsid w:val="000470C2"/>
    <w:rsid w:val="00050273"/>
    <w:rsid w:val="0005199C"/>
    <w:rsid w:val="00051C20"/>
    <w:rsid w:val="00052228"/>
    <w:rsid w:val="00053D8A"/>
    <w:rsid w:val="00054F3A"/>
    <w:rsid w:val="0005606B"/>
    <w:rsid w:val="00056093"/>
    <w:rsid w:val="00057A21"/>
    <w:rsid w:val="00060625"/>
    <w:rsid w:val="00063345"/>
    <w:rsid w:val="000649E3"/>
    <w:rsid w:val="00064B6F"/>
    <w:rsid w:val="00065962"/>
    <w:rsid w:val="000662BC"/>
    <w:rsid w:val="00071038"/>
    <w:rsid w:val="00071086"/>
    <w:rsid w:val="0007372C"/>
    <w:rsid w:val="00073F39"/>
    <w:rsid w:val="000742BF"/>
    <w:rsid w:val="00074592"/>
    <w:rsid w:val="00074A8E"/>
    <w:rsid w:val="00075CC4"/>
    <w:rsid w:val="00077058"/>
    <w:rsid w:val="0007706B"/>
    <w:rsid w:val="00077DC7"/>
    <w:rsid w:val="000814CA"/>
    <w:rsid w:val="0008436F"/>
    <w:rsid w:val="000847D4"/>
    <w:rsid w:val="00084D1D"/>
    <w:rsid w:val="00085332"/>
    <w:rsid w:val="00086A90"/>
    <w:rsid w:val="00087C73"/>
    <w:rsid w:val="00087EC3"/>
    <w:rsid w:val="00090402"/>
    <w:rsid w:val="000909DF"/>
    <w:rsid w:val="00090A4B"/>
    <w:rsid w:val="00091F4D"/>
    <w:rsid w:val="000927BD"/>
    <w:rsid w:val="00092B23"/>
    <w:rsid w:val="00094700"/>
    <w:rsid w:val="000956BE"/>
    <w:rsid w:val="000A092E"/>
    <w:rsid w:val="000A292A"/>
    <w:rsid w:val="000A488C"/>
    <w:rsid w:val="000A4A07"/>
    <w:rsid w:val="000A65E9"/>
    <w:rsid w:val="000B08AE"/>
    <w:rsid w:val="000B116F"/>
    <w:rsid w:val="000B13EC"/>
    <w:rsid w:val="000B17D6"/>
    <w:rsid w:val="000B1D1F"/>
    <w:rsid w:val="000B29A5"/>
    <w:rsid w:val="000B3A42"/>
    <w:rsid w:val="000B50B9"/>
    <w:rsid w:val="000B5238"/>
    <w:rsid w:val="000C151A"/>
    <w:rsid w:val="000C6AC4"/>
    <w:rsid w:val="000D00FD"/>
    <w:rsid w:val="000D107F"/>
    <w:rsid w:val="000D347F"/>
    <w:rsid w:val="000D4B22"/>
    <w:rsid w:val="000D5469"/>
    <w:rsid w:val="000D571B"/>
    <w:rsid w:val="000D705C"/>
    <w:rsid w:val="000D7A1C"/>
    <w:rsid w:val="000E03D9"/>
    <w:rsid w:val="000E0821"/>
    <w:rsid w:val="000E1889"/>
    <w:rsid w:val="000E26D5"/>
    <w:rsid w:val="000E2B82"/>
    <w:rsid w:val="000E3A1A"/>
    <w:rsid w:val="000E3CFE"/>
    <w:rsid w:val="000E5FEB"/>
    <w:rsid w:val="000E6609"/>
    <w:rsid w:val="000E6F5D"/>
    <w:rsid w:val="000E7F2B"/>
    <w:rsid w:val="000F0957"/>
    <w:rsid w:val="000F2DF0"/>
    <w:rsid w:val="000F30B9"/>
    <w:rsid w:val="000F33F7"/>
    <w:rsid w:val="000F415A"/>
    <w:rsid w:val="000F42A6"/>
    <w:rsid w:val="000F6CE7"/>
    <w:rsid w:val="0010049B"/>
    <w:rsid w:val="00101763"/>
    <w:rsid w:val="00101D38"/>
    <w:rsid w:val="00101E82"/>
    <w:rsid w:val="001029C1"/>
    <w:rsid w:val="00102B4E"/>
    <w:rsid w:val="00103E29"/>
    <w:rsid w:val="00106DE7"/>
    <w:rsid w:val="00107455"/>
    <w:rsid w:val="00113B73"/>
    <w:rsid w:val="00113E4A"/>
    <w:rsid w:val="001148DC"/>
    <w:rsid w:val="0011555F"/>
    <w:rsid w:val="00115F6B"/>
    <w:rsid w:val="0012277F"/>
    <w:rsid w:val="00122E75"/>
    <w:rsid w:val="001235A2"/>
    <w:rsid w:val="00124414"/>
    <w:rsid w:val="00127708"/>
    <w:rsid w:val="0013166A"/>
    <w:rsid w:val="00132ED0"/>
    <w:rsid w:val="00135617"/>
    <w:rsid w:val="00135627"/>
    <w:rsid w:val="001405BD"/>
    <w:rsid w:val="00141604"/>
    <w:rsid w:val="00141F11"/>
    <w:rsid w:val="001434A4"/>
    <w:rsid w:val="0014411A"/>
    <w:rsid w:val="001444EF"/>
    <w:rsid w:val="00146758"/>
    <w:rsid w:val="001501C6"/>
    <w:rsid w:val="001503E4"/>
    <w:rsid w:val="001540FA"/>
    <w:rsid w:val="00154313"/>
    <w:rsid w:val="00155DA8"/>
    <w:rsid w:val="0015616C"/>
    <w:rsid w:val="00156CD1"/>
    <w:rsid w:val="00157017"/>
    <w:rsid w:val="00160216"/>
    <w:rsid w:val="0016198C"/>
    <w:rsid w:val="00164373"/>
    <w:rsid w:val="00164DF4"/>
    <w:rsid w:val="0016785C"/>
    <w:rsid w:val="00167E59"/>
    <w:rsid w:val="001703B5"/>
    <w:rsid w:val="00171C4C"/>
    <w:rsid w:val="00172437"/>
    <w:rsid w:val="001724B8"/>
    <w:rsid w:val="00174306"/>
    <w:rsid w:val="00174EEF"/>
    <w:rsid w:val="00175A7F"/>
    <w:rsid w:val="00176E5F"/>
    <w:rsid w:val="00177E9D"/>
    <w:rsid w:val="0018079C"/>
    <w:rsid w:val="00180A4A"/>
    <w:rsid w:val="00180B29"/>
    <w:rsid w:val="00183010"/>
    <w:rsid w:val="001833E4"/>
    <w:rsid w:val="00183E47"/>
    <w:rsid w:val="00185533"/>
    <w:rsid w:val="00185A08"/>
    <w:rsid w:val="0018625F"/>
    <w:rsid w:val="00193BF1"/>
    <w:rsid w:val="00196978"/>
    <w:rsid w:val="00197277"/>
    <w:rsid w:val="0019773B"/>
    <w:rsid w:val="001979D2"/>
    <w:rsid w:val="00197B2C"/>
    <w:rsid w:val="001A1B18"/>
    <w:rsid w:val="001A5302"/>
    <w:rsid w:val="001A5D0F"/>
    <w:rsid w:val="001A6FB4"/>
    <w:rsid w:val="001A756F"/>
    <w:rsid w:val="001A7810"/>
    <w:rsid w:val="001B34C3"/>
    <w:rsid w:val="001B4E10"/>
    <w:rsid w:val="001B51F6"/>
    <w:rsid w:val="001B697A"/>
    <w:rsid w:val="001B6B65"/>
    <w:rsid w:val="001B7435"/>
    <w:rsid w:val="001B756F"/>
    <w:rsid w:val="001C105B"/>
    <w:rsid w:val="001C1290"/>
    <w:rsid w:val="001C1B05"/>
    <w:rsid w:val="001C2FAA"/>
    <w:rsid w:val="001C3514"/>
    <w:rsid w:val="001C3732"/>
    <w:rsid w:val="001C4052"/>
    <w:rsid w:val="001C4B5C"/>
    <w:rsid w:val="001C5326"/>
    <w:rsid w:val="001C6F8D"/>
    <w:rsid w:val="001C7D21"/>
    <w:rsid w:val="001D1B4E"/>
    <w:rsid w:val="001D2FCB"/>
    <w:rsid w:val="001D3D4C"/>
    <w:rsid w:val="001D3DAB"/>
    <w:rsid w:val="001D4C1A"/>
    <w:rsid w:val="001D5A6D"/>
    <w:rsid w:val="001D6DDD"/>
    <w:rsid w:val="001D7621"/>
    <w:rsid w:val="001E1E9D"/>
    <w:rsid w:val="001E2597"/>
    <w:rsid w:val="001E2A74"/>
    <w:rsid w:val="001E2ADF"/>
    <w:rsid w:val="001E510C"/>
    <w:rsid w:val="001E5F0C"/>
    <w:rsid w:val="001E7B29"/>
    <w:rsid w:val="001F092F"/>
    <w:rsid w:val="001F1836"/>
    <w:rsid w:val="001F2011"/>
    <w:rsid w:val="001F273D"/>
    <w:rsid w:val="001F2881"/>
    <w:rsid w:val="001F3578"/>
    <w:rsid w:val="001F4322"/>
    <w:rsid w:val="001F55E3"/>
    <w:rsid w:val="001F654D"/>
    <w:rsid w:val="00201335"/>
    <w:rsid w:val="00202225"/>
    <w:rsid w:val="00203B47"/>
    <w:rsid w:val="00204696"/>
    <w:rsid w:val="002051D4"/>
    <w:rsid w:val="00206E91"/>
    <w:rsid w:val="002101B0"/>
    <w:rsid w:val="002103DE"/>
    <w:rsid w:val="00210871"/>
    <w:rsid w:val="002109ED"/>
    <w:rsid w:val="002117D0"/>
    <w:rsid w:val="00211DFC"/>
    <w:rsid w:val="00214091"/>
    <w:rsid w:val="002141DB"/>
    <w:rsid w:val="00214DF5"/>
    <w:rsid w:val="00215A7C"/>
    <w:rsid w:val="00217372"/>
    <w:rsid w:val="0021764D"/>
    <w:rsid w:val="00224B90"/>
    <w:rsid w:val="00224BB3"/>
    <w:rsid w:val="00224F39"/>
    <w:rsid w:val="002253B0"/>
    <w:rsid w:val="002309C5"/>
    <w:rsid w:val="00235F85"/>
    <w:rsid w:val="00237143"/>
    <w:rsid w:val="0023760F"/>
    <w:rsid w:val="00237D32"/>
    <w:rsid w:val="00240CA8"/>
    <w:rsid w:val="00240E5C"/>
    <w:rsid w:val="00241113"/>
    <w:rsid w:val="00241F1C"/>
    <w:rsid w:val="002425A0"/>
    <w:rsid w:val="00243762"/>
    <w:rsid w:val="00243FE3"/>
    <w:rsid w:val="002446C0"/>
    <w:rsid w:val="0024488D"/>
    <w:rsid w:val="00245AD1"/>
    <w:rsid w:val="002467D9"/>
    <w:rsid w:val="00246D99"/>
    <w:rsid w:val="00247D4F"/>
    <w:rsid w:val="002505A4"/>
    <w:rsid w:val="00250CE1"/>
    <w:rsid w:val="00251C0F"/>
    <w:rsid w:val="00251E0F"/>
    <w:rsid w:val="002523EF"/>
    <w:rsid w:val="00253CD5"/>
    <w:rsid w:val="00254333"/>
    <w:rsid w:val="0025496C"/>
    <w:rsid w:val="00257562"/>
    <w:rsid w:val="00257A22"/>
    <w:rsid w:val="00260678"/>
    <w:rsid w:val="002607E0"/>
    <w:rsid w:val="00261863"/>
    <w:rsid w:val="002623ED"/>
    <w:rsid w:val="00262566"/>
    <w:rsid w:val="0026290D"/>
    <w:rsid w:val="00263042"/>
    <w:rsid w:val="002649F0"/>
    <w:rsid w:val="00264ED9"/>
    <w:rsid w:val="002660CF"/>
    <w:rsid w:val="00266AE5"/>
    <w:rsid w:val="002712AF"/>
    <w:rsid w:val="002714B6"/>
    <w:rsid w:val="00271859"/>
    <w:rsid w:val="00273F9A"/>
    <w:rsid w:val="00275050"/>
    <w:rsid w:val="00277494"/>
    <w:rsid w:val="0027765A"/>
    <w:rsid w:val="00280796"/>
    <w:rsid w:val="00282A6E"/>
    <w:rsid w:val="00283242"/>
    <w:rsid w:val="0028395A"/>
    <w:rsid w:val="00293BA0"/>
    <w:rsid w:val="0029423A"/>
    <w:rsid w:val="00294FC2"/>
    <w:rsid w:val="00295D87"/>
    <w:rsid w:val="00297042"/>
    <w:rsid w:val="00297E44"/>
    <w:rsid w:val="002A0099"/>
    <w:rsid w:val="002A42E9"/>
    <w:rsid w:val="002A4E96"/>
    <w:rsid w:val="002A55F7"/>
    <w:rsid w:val="002B06FA"/>
    <w:rsid w:val="002B17C8"/>
    <w:rsid w:val="002B1C82"/>
    <w:rsid w:val="002B278D"/>
    <w:rsid w:val="002B4307"/>
    <w:rsid w:val="002B44A3"/>
    <w:rsid w:val="002B44E3"/>
    <w:rsid w:val="002B5EC4"/>
    <w:rsid w:val="002B5FD1"/>
    <w:rsid w:val="002B5FE9"/>
    <w:rsid w:val="002B741C"/>
    <w:rsid w:val="002C0974"/>
    <w:rsid w:val="002C09AE"/>
    <w:rsid w:val="002C15E9"/>
    <w:rsid w:val="002C4D2D"/>
    <w:rsid w:val="002C4FEF"/>
    <w:rsid w:val="002C5266"/>
    <w:rsid w:val="002C6448"/>
    <w:rsid w:val="002C6680"/>
    <w:rsid w:val="002C683F"/>
    <w:rsid w:val="002C7901"/>
    <w:rsid w:val="002D135A"/>
    <w:rsid w:val="002D204C"/>
    <w:rsid w:val="002D284E"/>
    <w:rsid w:val="002D2E54"/>
    <w:rsid w:val="002D4780"/>
    <w:rsid w:val="002E033E"/>
    <w:rsid w:val="002E03E8"/>
    <w:rsid w:val="002E07E9"/>
    <w:rsid w:val="002E1603"/>
    <w:rsid w:val="002E1BE9"/>
    <w:rsid w:val="002E3316"/>
    <w:rsid w:val="002E4F58"/>
    <w:rsid w:val="002F05AC"/>
    <w:rsid w:val="002F08E2"/>
    <w:rsid w:val="002F1CEE"/>
    <w:rsid w:val="002F2622"/>
    <w:rsid w:val="002F313A"/>
    <w:rsid w:val="002F326D"/>
    <w:rsid w:val="002F33A5"/>
    <w:rsid w:val="002F3ECE"/>
    <w:rsid w:val="002F5189"/>
    <w:rsid w:val="002F579E"/>
    <w:rsid w:val="002F654E"/>
    <w:rsid w:val="002F72CE"/>
    <w:rsid w:val="00300316"/>
    <w:rsid w:val="00300AC8"/>
    <w:rsid w:val="00303027"/>
    <w:rsid w:val="00303447"/>
    <w:rsid w:val="0030459E"/>
    <w:rsid w:val="00307588"/>
    <w:rsid w:val="0031036E"/>
    <w:rsid w:val="00310388"/>
    <w:rsid w:val="00310A85"/>
    <w:rsid w:val="00310DDF"/>
    <w:rsid w:val="00311BCF"/>
    <w:rsid w:val="00313058"/>
    <w:rsid w:val="00313099"/>
    <w:rsid w:val="00313EB7"/>
    <w:rsid w:val="00314E0D"/>
    <w:rsid w:val="0031516B"/>
    <w:rsid w:val="0031590C"/>
    <w:rsid w:val="0031745D"/>
    <w:rsid w:val="00317D70"/>
    <w:rsid w:val="003205BD"/>
    <w:rsid w:val="003214D7"/>
    <w:rsid w:val="003227D4"/>
    <w:rsid w:val="00322CD5"/>
    <w:rsid w:val="00323578"/>
    <w:rsid w:val="00323583"/>
    <w:rsid w:val="00324A7D"/>
    <w:rsid w:val="00324F99"/>
    <w:rsid w:val="003253EA"/>
    <w:rsid w:val="0032622F"/>
    <w:rsid w:val="00326692"/>
    <w:rsid w:val="00327545"/>
    <w:rsid w:val="003345F4"/>
    <w:rsid w:val="0033561B"/>
    <w:rsid w:val="0033602D"/>
    <w:rsid w:val="00337826"/>
    <w:rsid w:val="003402A2"/>
    <w:rsid w:val="00340DE2"/>
    <w:rsid w:val="0034140D"/>
    <w:rsid w:val="00342A96"/>
    <w:rsid w:val="00343E76"/>
    <w:rsid w:val="0034414E"/>
    <w:rsid w:val="00345290"/>
    <w:rsid w:val="00345CB7"/>
    <w:rsid w:val="00346200"/>
    <w:rsid w:val="00347562"/>
    <w:rsid w:val="003514D6"/>
    <w:rsid w:val="00351C6E"/>
    <w:rsid w:val="003556D2"/>
    <w:rsid w:val="00355A60"/>
    <w:rsid w:val="00360E71"/>
    <w:rsid w:val="00361999"/>
    <w:rsid w:val="00362265"/>
    <w:rsid w:val="0036303A"/>
    <w:rsid w:val="00363292"/>
    <w:rsid w:val="00363349"/>
    <w:rsid w:val="00363A40"/>
    <w:rsid w:val="00363CC3"/>
    <w:rsid w:val="00364B2B"/>
    <w:rsid w:val="00364F14"/>
    <w:rsid w:val="003653FB"/>
    <w:rsid w:val="00365F9E"/>
    <w:rsid w:val="0036660A"/>
    <w:rsid w:val="00366966"/>
    <w:rsid w:val="0036761C"/>
    <w:rsid w:val="00370056"/>
    <w:rsid w:val="00370E3F"/>
    <w:rsid w:val="0037140A"/>
    <w:rsid w:val="00371466"/>
    <w:rsid w:val="00371D22"/>
    <w:rsid w:val="00373156"/>
    <w:rsid w:val="003734A3"/>
    <w:rsid w:val="00374988"/>
    <w:rsid w:val="00374C08"/>
    <w:rsid w:val="00376307"/>
    <w:rsid w:val="00376ABD"/>
    <w:rsid w:val="003806F0"/>
    <w:rsid w:val="00380A01"/>
    <w:rsid w:val="00380B72"/>
    <w:rsid w:val="00383DC6"/>
    <w:rsid w:val="00384AF9"/>
    <w:rsid w:val="00385580"/>
    <w:rsid w:val="00386C8F"/>
    <w:rsid w:val="003878BE"/>
    <w:rsid w:val="00391931"/>
    <w:rsid w:val="00392077"/>
    <w:rsid w:val="00392804"/>
    <w:rsid w:val="00392B54"/>
    <w:rsid w:val="00393CCC"/>
    <w:rsid w:val="0039449E"/>
    <w:rsid w:val="00394B8E"/>
    <w:rsid w:val="00395628"/>
    <w:rsid w:val="003966FF"/>
    <w:rsid w:val="00396DF4"/>
    <w:rsid w:val="003A05CA"/>
    <w:rsid w:val="003A1428"/>
    <w:rsid w:val="003A1E84"/>
    <w:rsid w:val="003A2BDC"/>
    <w:rsid w:val="003A36E3"/>
    <w:rsid w:val="003A36F5"/>
    <w:rsid w:val="003A45F9"/>
    <w:rsid w:val="003A4910"/>
    <w:rsid w:val="003A55DF"/>
    <w:rsid w:val="003A7144"/>
    <w:rsid w:val="003A7396"/>
    <w:rsid w:val="003B08CE"/>
    <w:rsid w:val="003B0960"/>
    <w:rsid w:val="003B09F3"/>
    <w:rsid w:val="003B116D"/>
    <w:rsid w:val="003B1ACA"/>
    <w:rsid w:val="003B4EAE"/>
    <w:rsid w:val="003B533B"/>
    <w:rsid w:val="003B5F43"/>
    <w:rsid w:val="003B5F9E"/>
    <w:rsid w:val="003B7450"/>
    <w:rsid w:val="003C0980"/>
    <w:rsid w:val="003C131C"/>
    <w:rsid w:val="003C2E4F"/>
    <w:rsid w:val="003C3187"/>
    <w:rsid w:val="003C368E"/>
    <w:rsid w:val="003C76E6"/>
    <w:rsid w:val="003D062A"/>
    <w:rsid w:val="003D16B2"/>
    <w:rsid w:val="003D1722"/>
    <w:rsid w:val="003D2F93"/>
    <w:rsid w:val="003D4356"/>
    <w:rsid w:val="003D7085"/>
    <w:rsid w:val="003D74B2"/>
    <w:rsid w:val="003D7D94"/>
    <w:rsid w:val="003E06FD"/>
    <w:rsid w:val="003E18E1"/>
    <w:rsid w:val="003E19D5"/>
    <w:rsid w:val="003E25AA"/>
    <w:rsid w:val="003E4633"/>
    <w:rsid w:val="003E5114"/>
    <w:rsid w:val="003E56DA"/>
    <w:rsid w:val="003E5CEE"/>
    <w:rsid w:val="003E6443"/>
    <w:rsid w:val="003F2226"/>
    <w:rsid w:val="003F311F"/>
    <w:rsid w:val="003F37CF"/>
    <w:rsid w:val="0040129A"/>
    <w:rsid w:val="00401992"/>
    <w:rsid w:val="00403602"/>
    <w:rsid w:val="004039FA"/>
    <w:rsid w:val="00403EBD"/>
    <w:rsid w:val="00404D99"/>
    <w:rsid w:val="004053F1"/>
    <w:rsid w:val="004055E9"/>
    <w:rsid w:val="00405D2B"/>
    <w:rsid w:val="0041060D"/>
    <w:rsid w:val="00411435"/>
    <w:rsid w:val="0041180A"/>
    <w:rsid w:val="00413BB0"/>
    <w:rsid w:val="00413C43"/>
    <w:rsid w:val="004145A9"/>
    <w:rsid w:val="00414A9D"/>
    <w:rsid w:val="00415086"/>
    <w:rsid w:val="004166D7"/>
    <w:rsid w:val="00416FC3"/>
    <w:rsid w:val="00420F2C"/>
    <w:rsid w:val="0042203B"/>
    <w:rsid w:val="00422492"/>
    <w:rsid w:val="004232A4"/>
    <w:rsid w:val="0042368B"/>
    <w:rsid w:val="00424CFE"/>
    <w:rsid w:val="004255D2"/>
    <w:rsid w:val="00426A07"/>
    <w:rsid w:val="00426D9D"/>
    <w:rsid w:val="0043033C"/>
    <w:rsid w:val="00430B03"/>
    <w:rsid w:val="00433379"/>
    <w:rsid w:val="00434622"/>
    <w:rsid w:val="0043487A"/>
    <w:rsid w:val="004362E7"/>
    <w:rsid w:val="00437719"/>
    <w:rsid w:val="00437DB4"/>
    <w:rsid w:val="0044116B"/>
    <w:rsid w:val="00441745"/>
    <w:rsid w:val="00441E94"/>
    <w:rsid w:val="00442503"/>
    <w:rsid w:val="004428C6"/>
    <w:rsid w:val="0044372A"/>
    <w:rsid w:val="00444BEA"/>
    <w:rsid w:val="004455F4"/>
    <w:rsid w:val="00446ABD"/>
    <w:rsid w:val="00450BD4"/>
    <w:rsid w:val="00451264"/>
    <w:rsid w:val="00451357"/>
    <w:rsid w:val="004516AF"/>
    <w:rsid w:val="00451BA2"/>
    <w:rsid w:val="00452A2F"/>
    <w:rsid w:val="004533E0"/>
    <w:rsid w:val="0045409D"/>
    <w:rsid w:val="0045445F"/>
    <w:rsid w:val="00456DDF"/>
    <w:rsid w:val="004602B9"/>
    <w:rsid w:val="0046398F"/>
    <w:rsid w:val="0046438F"/>
    <w:rsid w:val="00464529"/>
    <w:rsid w:val="00465774"/>
    <w:rsid w:val="004663E5"/>
    <w:rsid w:val="00466A7B"/>
    <w:rsid w:val="0047111A"/>
    <w:rsid w:val="004732B6"/>
    <w:rsid w:val="00473FB4"/>
    <w:rsid w:val="004759D8"/>
    <w:rsid w:val="004765DC"/>
    <w:rsid w:val="00476AAC"/>
    <w:rsid w:val="00477BD1"/>
    <w:rsid w:val="00477F3F"/>
    <w:rsid w:val="00480EC1"/>
    <w:rsid w:val="00481244"/>
    <w:rsid w:val="004814DB"/>
    <w:rsid w:val="00481591"/>
    <w:rsid w:val="00481931"/>
    <w:rsid w:val="00481A4D"/>
    <w:rsid w:val="00481F2F"/>
    <w:rsid w:val="004837DE"/>
    <w:rsid w:val="0048431C"/>
    <w:rsid w:val="00484ED8"/>
    <w:rsid w:val="0048527E"/>
    <w:rsid w:val="00485C7D"/>
    <w:rsid w:val="004868F6"/>
    <w:rsid w:val="00486BD6"/>
    <w:rsid w:val="00487CFA"/>
    <w:rsid w:val="00490880"/>
    <w:rsid w:val="00490DC0"/>
    <w:rsid w:val="00492568"/>
    <w:rsid w:val="00492E9E"/>
    <w:rsid w:val="00495D70"/>
    <w:rsid w:val="00495DFC"/>
    <w:rsid w:val="004960BE"/>
    <w:rsid w:val="004963FE"/>
    <w:rsid w:val="00496855"/>
    <w:rsid w:val="00496A75"/>
    <w:rsid w:val="00497663"/>
    <w:rsid w:val="00497694"/>
    <w:rsid w:val="004A0FB6"/>
    <w:rsid w:val="004A2DF4"/>
    <w:rsid w:val="004A39C5"/>
    <w:rsid w:val="004A40A0"/>
    <w:rsid w:val="004A40BB"/>
    <w:rsid w:val="004A44F0"/>
    <w:rsid w:val="004A4768"/>
    <w:rsid w:val="004A4BBE"/>
    <w:rsid w:val="004A6723"/>
    <w:rsid w:val="004A7767"/>
    <w:rsid w:val="004B04EF"/>
    <w:rsid w:val="004B0AFA"/>
    <w:rsid w:val="004B0E20"/>
    <w:rsid w:val="004B216F"/>
    <w:rsid w:val="004B2176"/>
    <w:rsid w:val="004B34F0"/>
    <w:rsid w:val="004B374E"/>
    <w:rsid w:val="004B3EAD"/>
    <w:rsid w:val="004B4206"/>
    <w:rsid w:val="004B50C1"/>
    <w:rsid w:val="004B5D4B"/>
    <w:rsid w:val="004C2BAE"/>
    <w:rsid w:val="004C339A"/>
    <w:rsid w:val="004C638B"/>
    <w:rsid w:val="004C7182"/>
    <w:rsid w:val="004D139A"/>
    <w:rsid w:val="004D16F6"/>
    <w:rsid w:val="004D2DD3"/>
    <w:rsid w:val="004D3F67"/>
    <w:rsid w:val="004D44C6"/>
    <w:rsid w:val="004D6B80"/>
    <w:rsid w:val="004D724F"/>
    <w:rsid w:val="004E1B6B"/>
    <w:rsid w:val="004E2F30"/>
    <w:rsid w:val="004E30AF"/>
    <w:rsid w:val="004E4885"/>
    <w:rsid w:val="004E57C1"/>
    <w:rsid w:val="004E7698"/>
    <w:rsid w:val="004F1085"/>
    <w:rsid w:val="004F1BF5"/>
    <w:rsid w:val="004F3F86"/>
    <w:rsid w:val="004F6844"/>
    <w:rsid w:val="005015A0"/>
    <w:rsid w:val="00501FD4"/>
    <w:rsid w:val="005135EA"/>
    <w:rsid w:val="00514EEA"/>
    <w:rsid w:val="00516C8C"/>
    <w:rsid w:val="00517929"/>
    <w:rsid w:val="00517C9A"/>
    <w:rsid w:val="00520ABD"/>
    <w:rsid w:val="00521C71"/>
    <w:rsid w:val="0052248E"/>
    <w:rsid w:val="00522721"/>
    <w:rsid w:val="00523F9C"/>
    <w:rsid w:val="00524A80"/>
    <w:rsid w:val="005270F1"/>
    <w:rsid w:val="00527215"/>
    <w:rsid w:val="005275F2"/>
    <w:rsid w:val="00527DF3"/>
    <w:rsid w:val="00531491"/>
    <w:rsid w:val="00532BDB"/>
    <w:rsid w:val="00534459"/>
    <w:rsid w:val="00534928"/>
    <w:rsid w:val="005354CF"/>
    <w:rsid w:val="00536792"/>
    <w:rsid w:val="00536D6A"/>
    <w:rsid w:val="0053705E"/>
    <w:rsid w:val="005377F0"/>
    <w:rsid w:val="0054066B"/>
    <w:rsid w:val="00540CD8"/>
    <w:rsid w:val="0054100E"/>
    <w:rsid w:val="00541436"/>
    <w:rsid w:val="005441BD"/>
    <w:rsid w:val="0055049C"/>
    <w:rsid w:val="0055187C"/>
    <w:rsid w:val="00551CAD"/>
    <w:rsid w:val="00553500"/>
    <w:rsid w:val="00553648"/>
    <w:rsid w:val="00555D7B"/>
    <w:rsid w:val="00555EC8"/>
    <w:rsid w:val="00556785"/>
    <w:rsid w:val="005572BF"/>
    <w:rsid w:val="005610AA"/>
    <w:rsid w:val="005624D1"/>
    <w:rsid w:val="00562AF3"/>
    <w:rsid w:val="0056326B"/>
    <w:rsid w:val="005633E5"/>
    <w:rsid w:val="005651EB"/>
    <w:rsid w:val="005651F2"/>
    <w:rsid w:val="0056624D"/>
    <w:rsid w:val="00567415"/>
    <w:rsid w:val="00567EDF"/>
    <w:rsid w:val="005711E8"/>
    <w:rsid w:val="00572450"/>
    <w:rsid w:val="00572F1B"/>
    <w:rsid w:val="0057331C"/>
    <w:rsid w:val="005739F6"/>
    <w:rsid w:val="00573EE7"/>
    <w:rsid w:val="00574BD6"/>
    <w:rsid w:val="00574E97"/>
    <w:rsid w:val="005763EE"/>
    <w:rsid w:val="00577517"/>
    <w:rsid w:val="00580053"/>
    <w:rsid w:val="0058011B"/>
    <w:rsid w:val="0058195A"/>
    <w:rsid w:val="0058205E"/>
    <w:rsid w:val="0058237C"/>
    <w:rsid w:val="00583262"/>
    <w:rsid w:val="00583D7A"/>
    <w:rsid w:val="0058415E"/>
    <w:rsid w:val="005841EE"/>
    <w:rsid w:val="0058429C"/>
    <w:rsid w:val="00585741"/>
    <w:rsid w:val="00586BC9"/>
    <w:rsid w:val="0058748F"/>
    <w:rsid w:val="0058749C"/>
    <w:rsid w:val="00587914"/>
    <w:rsid w:val="00590CE5"/>
    <w:rsid w:val="005911D1"/>
    <w:rsid w:val="005944D4"/>
    <w:rsid w:val="00594EE7"/>
    <w:rsid w:val="00595302"/>
    <w:rsid w:val="005965BD"/>
    <w:rsid w:val="0059701C"/>
    <w:rsid w:val="005A09C8"/>
    <w:rsid w:val="005A1544"/>
    <w:rsid w:val="005A19B5"/>
    <w:rsid w:val="005A3095"/>
    <w:rsid w:val="005A343A"/>
    <w:rsid w:val="005A478C"/>
    <w:rsid w:val="005A497C"/>
    <w:rsid w:val="005A4CFD"/>
    <w:rsid w:val="005A6245"/>
    <w:rsid w:val="005A67A1"/>
    <w:rsid w:val="005B03DA"/>
    <w:rsid w:val="005B04EC"/>
    <w:rsid w:val="005B0DA1"/>
    <w:rsid w:val="005B2956"/>
    <w:rsid w:val="005B33DF"/>
    <w:rsid w:val="005B4367"/>
    <w:rsid w:val="005B530B"/>
    <w:rsid w:val="005B71D7"/>
    <w:rsid w:val="005C3842"/>
    <w:rsid w:val="005C40EB"/>
    <w:rsid w:val="005C48AA"/>
    <w:rsid w:val="005C4B8E"/>
    <w:rsid w:val="005C4BC6"/>
    <w:rsid w:val="005C6680"/>
    <w:rsid w:val="005C7909"/>
    <w:rsid w:val="005D1B1A"/>
    <w:rsid w:val="005D1DE9"/>
    <w:rsid w:val="005D2374"/>
    <w:rsid w:val="005D2599"/>
    <w:rsid w:val="005D2BC4"/>
    <w:rsid w:val="005D2F61"/>
    <w:rsid w:val="005D4A2B"/>
    <w:rsid w:val="005D4B77"/>
    <w:rsid w:val="005D4D0B"/>
    <w:rsid w:val="005D4F5C"/>
    <w:rsid w:val="005D6142"/>
    <w:rsid w:val="005E111F"/>
    <w:rsid w:val="005E1161"/>
    <w:rsid w:val="005E11C2"/>
    <w:rsid w:val="005E268B"/>
    <w:rsid w:val="005E2B95"/>
    <w:rsid w:val="005E30CC"/>
    <w:rsid w:val="005E40F6"/>
    <w:rsid w:val="005E4C6E"/>
    <w:rsid w:val="005E6038"/>
    <w:rsid w:val="005E7317"/>
    <w:rsid w:val="005F0DB3"/>
    <w:rsid w:val="005F0FF7"/>
    <w:rsid w:val="005F12DA"/>
    <w:rsid w:val="005F26D0"/>
    <w:rsid w:val="005F2A04"/>
    <w:rsid w:val="005F4B15"/>
    <w:rsid w:val="005F53F9"/>
    <w:rsid w:val="005F5EDE"/>
    <w:rsid w:val="005F5F25"/>
    <w:rsid w:val="0060205F"/>
    <w:rsid w:val="00602830"/>
    <w:rsid w:val="006030A9"/>
    <w:rsid w:val="006031FE"/>
    <w:rsid w:val="00604122"/>
    <w:rsid w:val="006045DB"/>
    <w:rsid w:val="006106C2"/>
    <w:rsid w:val="00612E56"/>
    <w:rsid w:val="00615174"/>
    <w:rsid w:val="00615747"/>
    <w:rsid w:val="00616740"/>
    <w:rsid w:val="006214FC"/>
    <w:rsid w:val="00622084"/>
    <w:rsid w:val="006222DE"/>
    <w:rsid w:val="006227F6"/>
    <w:rsid w:val="00623BC9"/>
    <w:rsid w:val="00623E91"/>
    <w:rsid w:val="006247F2"/>
    <w:rsid w:val="00624E6A"/>
    <w:rsid w:val="0062519E"/>
    <w:rsid w:val="00630D38"/>
    <w:rsid w:val="0063228B"/>
    <w:rsid w:val="00633313"/>
    <w:rsid w:val="006334CA"/>
    <w:rsid w:val="006345CA"/>
    <w:rsid w:val="00634D4E"/>
    <w:rsid w:val="0063756F"/>
    <w:rsid w:val="00637BBF"/>
    <w:rsid w:val="00640A17"/>
    <w:rsid w:val="006410CD"/>
    <w:rsid w:val="00641F83"/>
    <w:rsid w:val="0064201A"/>
    <w:rsid w:val="0064561F"/>
    <w:rsid w:val="006457D5"/>
    <w:rsid w:val="00646849"/>
    <w:rsid w:val="00651C16"/>
    <w:rsid w:val="00651C6C"/>
    <w:rsid w:val="00652BFF"/>
    <w:rsid w:val="0065397C"/>
    <w:rsid w:val="00653D9B"/>
    <w:rsid w:val="006578FD"/>
    <w:rsid w:val="0066046A"/>
    <w:rsid w:val="00660473"/>
    <w:rsid w:val="00660FB4"/>
    <w:rsid w:val="0066194E"/>
    <w:rsid w:val="00661C68"/>
    <w:rsid w:val="00662383"/>
    <w:rsid w:val="006628C3"/>
    <w:rsid w:val="00663DB3"/>
    <w:rsid w:val="006642CE"/>
    <w:rsid w:val="006653FB"/>
    <w:rsid w:val="00670900"/>
    <w:rsid w:val="0067098F"/>
    <w:rsid w:val="00670A19"/>
    <w:rsid w:val="006727C4"/>
    <w:rsid w:val="00672BA2"/>
    <w:rsid w:val="00673879"/>
    <w:rsid w:val="00673D8C"/>
    <w:rsid w:val="00677755"/>
    <w:rsid w:val="006778FD"/>
    <w:rsid w:val="00682A94"/>
    <w:rsid w:val="00683396"/>
    <w:rsid w:val="0068343C"/>
    <w:rsid w:val="00684B07"/>
    <w:rsid w:val="00684BE1"/>
    <w:rsid w:val="00685086"/>
    <w:rsid w:val="00685ACE"/>
    <w:rsid w:val="00685CCA"/>
    <w:rsid w:val="00686A3C"/>
    <w:rsid w:val="00686C84"/>
    <w:rsid w:val="00690AE7"/>
    <w:rsid w:val="00691C73"/>
    <w:rsid w:val="00693A1D"/>
    <w:rsid w:val="006943E4"/>
    <w:rsid w:val="00694F88"/>
    <w:rsid w:val="00695A1E"/>
    <w:rsid w:val="006979D0"/>
    <w:rsid w:val="006A0AA8"/>
    <w:rsid w:val="006A15EC"/>
    <w:rsid w:val="006A390C"/>
    <w:rsid w:val="006A3F99"/>
    <w:rsid w:val="006A49A0"/>
    <w:rsid w:val="006A7982"/>
    <w:rsid w:val="006B0750"/>
    <w:rsid w:val="006B2C41"/>
    <w:rsid w:val="006B4124"/>
    <w:rsid w:val="006C05C0"/>
    <w:rsid w:val="006C1DCB"/>
    <w:rsid w:val="006C1E34"/>
    <w:rsid w:val="006C211C"/>
    <w:rsid w:val="006C272D"/>
    <w:rsid w:val="006C2BFD"/>
    <w:rsid w:val="006C6CA4"/>
    <w:rsid w:val="006C7878"/>
    <w:rsid w:val="006C7F16"/>
    <w:rsid w:val="006D3AF6"/>
    <w:rsid w:val="006D4034"/>
    <w:rsid w:val="006D49C4"/>
    <w:rsid w:val="006D5632"/>
    <w:rsid w:val="006D5AC8"/>
    <w:rsid w:val="006D5AD6"/>
    <w:rsid w:val="006E03F0"/>
    <w:rsid w:val="006E1D85"/>
    <w:rsid w:val="006E4FDC"/>
    <w:rsid w:val="006E695E"/>
    <w:rsid w:val="006F0472"/>
    <w:rsid w:val="006F0582"/>
    <w:rsid w:val="006F25B5"/>
    <w:rsid w:val="006F2E33"/>
    <w:rsid w:val="006F36DC"/>
    <w:rsid w:val="006F38E0"/>
    <w:rsid w:val="006F3C1F"/>
    <w:rsid w:val="006F4277"/>
    <w:rsid w:val="006F6FD2"/>
    <w:rsid w:val="00700696"/>
    <w:rsid w:val="007011B0"/>
    <w:rsid w:val="00701256"/>
    <w:rsid w:val="00703ABE"/>
    <w:rsid w:val="00703AC2"/>
    <w:rsid w:val="007044EA"/>
    <w:rsid w:val="007068B0"/>
    <w:rsid w:val="007070CA"/>
    <w:rsid w:val="00707909"/>
    <w:rsid w:val="0071034C"/>
    <w:rsid w:val="00710F39"/>
    <w:rsid w:val="007127DA"/>
    <w:rsid w:val="0071568B"/>
    <w:rsid w:val="00715CC6"/>
    <w:rsid w:val="007166F4"/>
    <w:rsid w:val="00716CF9"/>
    <w:rsid w:val="0072088E"/>
    <w:rsid w:val="00720F33"/>
    <w:rsid w:val="00721269"/>
    <w:rsid w:val="00722CC1"/>
    <w:rsid w:val="0072397C"/>
    <w:rsid w:val="00723E58"/>
    <w:rsid w:val="007254DA"/>
    <w:rsid w:val="007265E0"/>
    <w:rsid w:val="00730065"/>
    <w:rsid w:val="00733CAE"/>
    <w:rsid w:val="00735877"/>
    <w:rsid w:val="00735BF0"/>
    <w:rsid w:val="00735CBD"/>
    <w:rsid w:val="00735F22"/>
    <w:rsid w:val="00740B90"/>
    <w:rsid w:val="007413B1"/>
    <w:rsid w:val="007422E4"/>
    <w:rsid w:val="00743164"/>
    <w:rsid w:val="00743183"/>
    <w:rsid w:val="0074348E"/>
    <w:rsid w:val="00745104"/>
    <w:rsid w:val="00745496"/>
    <w:rsid w:val="00746062"/>
    <w:rsid w:val="007462EE"/>
    <w:rsid w:val="00747ACE"/>
    <w:rsid w:val="00750FCA"/>
    <w:rsid w:val="00751C55"/>
    <w:rsid w:val="00752A1E"/>
    <w:rsid w:val="00753519"/>
    <w:rsid w:val="007562EB"/>
    <w:rsid w:val="00756E56"/>
    <w:rsid w:val="00757BAC"/>
    <w:rsid w:val="00760243"/>
    <w:rsid w:val="00760DE0"/>
    <w:rsid w:val="00761023"/>
    <w:rsid w:val="00762237"/>
    <w:rsid w:val="007630CA"/>
    <w:rsid w:val="007647DD"/>
    <w:rsid w:val="0076713B"/>
    <w:rsid w:val="00767CCA"/>
    <w:rsid w:val="0077376A"/>
    <w:rsid w:val="0077547C"/>
    <w:rsid w:val="0077673A"/>
    <w:rsid w:val="0077691E"/>
    <w:rsid w:val="00777BB6"/>
    <w:rsid w:val="00781135"/>
    <w:rsid w:val="00781287"/>
    <w:rsid w:val="007813C7"/>
    <w:rsid w:val="00783352"/>
    <w:rsid w:val="00783EE9"/>
    <w:rsid w:val="007840E2"/>
    <w:rsid w:val="00784229"/>
    <w:rsid w:val="00785E4F"/>
    <w:rsid w:val="007879B3"/>
    <w:rsid w:val="00791448"/>
    <w:rsid w:val="00791C09"/>
    <w:rsid w:val="00792AC0"/>
    <w:rsid w:val="0079302B"/>
    <w:rsid w:val="00793CD1"/>
    <w:rsid w:val="0079427F"/>
    <w:rsid w:val="00794706"/>
    <w:rsid w:val="00795995"/>
    <w:rsid w:val="007960FD"/>
    <w:rsid w:val="0079648F"/>
    <w:rsid w:val="007A06BA"/>
    <w:rsid w:val="007A1349"/>
    <w:rsid w:val="007A1DEE"/>
    <w:rsid w:val="007A2880"/>
    <w:rsid w:val="007A3215"/>
    <w:rsid w:val="007A3BDA"/>
    <w:rsid w:val="007A3BEC"/>
    <w:rsid w:val="007A506E"/>
    <w:rsid w:val="007A6FEF"/>
    <w:rsid w:val="007B0162"/>
    <w:rsid w:val="007B05EC"/>
    <w:rsid w:val="007B09BC"/>
    <w:rsid w:val="007B0F12"/>
    <w:rsid w:val="007B12D6"/>
    <w:rsid w:val="007B13FE"/>
    <w:rsid w:val="007B5D0A"/>
    <w:rsid w:val="007C3069"/>
    <w:rsid w:val="007C3C99"/>
    <w:rsid w:val="007C45C8"/>
    <w:rsid w:val="007C5C7B"/>
    <w:rsid w:val="007C76E9"/>
    <w:rsid w:val="007D15D8"/>
    <w:rsid w:val="007D26C3"/>
    <w:rsid w:val="007D37D6"/>
    <w:rsid w:val="007D4A19"/>
    <w:rsid w:val="007D4B38"/>
    <w:rsid w:val="007D55A0"/>
    <w:rsid w:val="007D5AB4"/>
    <w:rsid w:val="007D79D8"/>
    <w:rsid w:val="007D7DA1"/>
    <w:rsid w:val="007E07CD"/>
    <w:rsid w:val="007E21E1"/>
    <w:rsid w:val="007E2F2F"/>
    <w:rsid w:val="007E3C6F"/>
    <w:rsid w:val="007F2036"/>
    <w:rsid w:val="007F3DD1"/>
    <w:rsid w:val="007F40BA"/>
    <w:rsid w:val="007F4BDA"/>
    <w:rsid w:val="007F65F5"/>
    <w:rsid w:val="007F67DC"/>
    <w:rsid w:val="007F6F67"/>
    <w:rsid w:val="007F74EE"/>
    <w:rsid w:val="007F7CDE"/>
    <w:rsid w:val="008014A0"/>
    <w:rsid w:val="00801DDE"/>
    <w:rsid w:val="00802529"/>
    <w:rsid w:val="00804224"/>
    <w:rsid w:val="00806384"/>
    <w:rsid w:val="00806987"/>
    <w:rsid w:val="00806D7A"/>
    <w:rsid w:val="008070FD"/>
    <w:rsid w:val="0080720E"/>
    <w:rsid w:val="008103BD"/>
    <w:rsid w:val="00810C96"/>
    <w:rsid w:val="00811304"/>
    <w:rsid w:val="00811A03"/>
    <w:rsid w:val="00812038"/>
    <w:rsid w:val="008127D3"/>
    <w:rsid w:val="0081375B"/>
    <w:rsid w:val="00814124"/>
    <w:rsid w:val="00816BAA"/>
    <w:rsid w:val="008171E7"/>
    <w:rsid w:val="00820E28"/>
    <w:rsid w:val="00821A85"/>
    <w:rsid w:val="00822F49"/>
    <w:rsid w:val="008230D9"/>
    <w:rsid w:val="008249F3"/>
    <w:rsid w:val="008306D7"/>
    <w:rsid w:val="0083329B"/>
    <w:rsid w:val="008336D5"/>
    <w:rsid w:val="00833A5C"/>
    <w:rsid w:val="00833B3E"/>
    <w:rsid w:val="00833B8C"/>
    <w:rsid w:val="00834293"/>
    <w:rsid w:val="0083724D"/>
    <w:rsid w:val="008374EA"/>
    <w:rsid w:val="0083761E"/>
    <w:rsid w:val="008407A2"/>
    <w:rsid w:val="00843B2D"/>
    <w:rsid w:val="00843C1C"/>
    <w:rsid w:val="00843E59"/>
    <w:rsid w:val="00845A2D"/>
    <w:rsid w:val="00845CD1"/>
    <w:rsid w:val="008461D2"/>
    <w:rsid w:val="0084637C"/>
    <w:rsid w:val="00846989"/>
    <w:rsid w:val="00850794"/>
    <w:rsid w:val="008528C7"/>
    <w:rsid w:val="00852DC1"/>
    <w:rsid w:val="0085405F"/>
    <w:rsid w:val="00854334"/>
    <w:rsid w:val="008553E5"/>
    <w:rsid w:val="00855665"/>
    <w:rsid w:val="00855FE8"/>
    <w:rsid w:val="00856042"/>
    <w:rsid w:val="00856ABE"/>
    <w:rsid w:val="00857350"/>
    <w:rsid w:val="00857866"/>
    <w:rsid w:val="00860F98"/>
    <w:rsid w:val="008613EF"/>
    <w:rsid w:val="008614FC"/>
    <w:rsid w:val="0086229E"/>
    <w:rsid w:val="008630F2"/>
    <w:rsid w:val="00864ACA"/>
    <w:rsid w:val="00864E36"/>
    <w:rsid w:val="0086741A"/>
    <w:rsid w:val="00871BF6"/>
    <w:rsid w:val="008724B7"/>
    <w:rsid w:val="008727C3"/>
    <w:rsid w:val="008736A6"/>
    <w:rsid w:val="008740A9"/>
    <w:rsid w:val="00874A8D"/>
    <w:rsid w:val="00874DD8"/>
    <w:rsid w:val="00875ADC"/>
    <w:rsid w:val="008773C4"/>
    <w:rsid w:val="00880182"/>
    <w:rsid w:val="00880C63"/>
    <w:rsid w:val="00882599"/>
    <w:rsid w:val="00883349"/>
    <w:rsid w:val="00883CA6"/>
    <w:rsid w:val="0088482F"/>
    <w:rsid w:val="00884F2F"/>
    <w:rsid w:val="00886B01"/>
    <w:rsid w:val="00887D48"/>
    <w:rsid w:val="00891FDC"/>
    <w:rsid w:val="008921F5"/>
    <w:rsid w:val="00892AF3"/>
    <w:rsid w:val="00893C48"/>
    <w:rsid w:val="00896140"/>
    <w:rsid w:val="00896A82"/>
    <w:rsid w:val="00897CB9"/>
    <w:rsid w:val="00897F4C"/>
    <w:rsid w:val="008A09CC"/>
    <w:rsid w:val="008A0D37"/>
    <w:rsid w:val="008A125C"/>
    <w:rsid w:val="008A151D"/>
    <w:rsid w:val="008A23C1"/>
    <w:rsid w:val="008A3568"/>
    <w:rsid w:val="008A4E09"/>
    <w:rsid w:val="008A58C5"/>
    <w:rsid w:val="008A6773"/>
    <w:rsid w:val="008A7EF5"/>
    <w:rsid w:val="008B04CC"/>
    <w:rsid w:val="008B1502"/>
    <w:rsid w:val="008B26D0"/>
    <w:rsid w:val="008B2E2A"/>
    <w:rsid w:val="008B2E30"/>
    <w:rsid w:val="008B332E"/>
    <w:rsid w:val="008B4285"/>
    <w:rsid w:val="008B5941"/>
    <w:rsid w:val="008B59F4"/>
    <w:rsid w:val="008B600F"/>
    <w:rsid w:val="008B640B"/>
    <w:rsid w:val="008B7800"/>
    <w:rsid w:val="008B7FB7"/>
    <w:rsid w:val="008C0595"/>
    <w:rsid w:val="008C0FAB"/>
    <w:rsid w:val="008C1B18"/>
    <w:rsid w:val="008C1B25"/>
    <w:rsid w:val="008C33F1"/>
    <w:rsid w:val="008C4AB3"/>
    <w:rsid w:val="008C7493"/>
    <w:rsid w:val="008C7C6A"/>
    <w:rsid w:val="008C7E87"/>
    <w:rsid w:val="008D126B"/>
    <w:rsid w:val="008D19C6"/>
    <w:rsid w:val="008D6961"/>
    <w:rsid w:val="008D741C"/>
    <w:rsid w:val="008D7C9D"/>
    <w:rsid w:val="008D7CF2"/>
    <w:rsid w:val="008E375A"/>
    <w:rsid w:val="008E38BC"/>
    <w:rsid w:val="008E409E"/>
    <w:rsid w:val="008E4705"/>
    <w:rsid w:val="008E51C9"/>
    <w:rsid w:val="008E6678"/>
    <w:rsid w:val="008F1044"/>
    <w:rsid w:val="008F1F34"/>
    <w:rsid w:val="008F28EC"/>
    <w:rsid w:val="008F2D1B"/>
    <w:rsid w:val="008F2EC5"/>
    <w:rsid w:val="008F32FA"/>
    <w:rsid w:val="008F3312"/>
    <w:rsid w:val="008F3584"/>
    <w:rsid w:val="008F4963"/>
    <w:rsid w:val="00901113"/>
    <w:rsid w:val="009016CA"/>
    <w:rsid w:val="00901DB8"/>
    <w:rsid w:val="00902FFD"/>
    <w:rsid w:val="0090301C"/>
    <w:rsid w:val="00903B9C"/>
    <w:rsid w:val="00903BAD"/>
    <w:rsid w:val="00903D2A"/>
    <w:rsid w:val="009053CC"/>
    <w:rsid w:val="0090662C"/>
    <w:rsid w:val="00907274"/>
    <w:rsid w:val="009074EA"/>
    <w:rsid w:val="00907B28"/>
    <w:rsid w:val="00907F6F"/>
    <w:rsid w:val="00910341"/>
    <w:rsid w:val="009105BF"/>
    <w:rsid w:val="00911798"/>
    <w:rsid w:val="00912679"/>
    <w:rsid w:val="00912B6A"/>
    <w:rsid w:val="0091501C"/>
    <w:rsid w:val="00915E62"/>
    <w:rsid w:val="00916ADE"/>
    <w:rsid w:val="009174B3"/>
    <w:rsid w:val="00920F19"/>
    <w:rsid w:val="00921170"/>
    <w:rsid w:val="009229EF"/>
    <w:rsid w:val="00922FD8"/>
    <w:rsid w:val="00923B5B"/>
    <w:rsid w:val="0092407F"/>
    <w:rsid w:val="0092462B"/>
    <w:rsid w:val="009249D4"/>
    <w:rsid w:val="00926EF6"/>
    <w:rsid w:val="009300F5"/>
    <w:rsid w:val="009311AF"/>
    <w:rsid w:val="009318BA"/>
    <w:rsid w:val="00932B57"/>
    <w:rsid w:val="009332C1"/>
    <w:rsid w:val="00933A5E"/>
    <w:rsid w:val="00933D3D"/>
    <w:rsid w:val="00934A6E"/>
    <w:rsid w:val="00934DB2"/>
    <w:rsid w:val="0093673E"/>
    <w:rsid w:val="0093676A"/>
    <w:rsid w:val="009372D0"/>
    <w:rsid w:val="00937AD3"/>
    <w:rsid w:val="009421E8"/>
    <w:rsid w:val="00942478"/>
    <w:rsid w:val="00942B65"/>
    <w:rsid w:val="00944F3F"/>
    <w:rsid w:val="0094546C"/>
    <w:rsid w:val="00945693"/>
    <w:rsid w:val="00946D61"/>
    <w:rsid w:val="0094753E"/>
    <w:rsid w:val="009503C4"/>
    <w:rsid w:val="00950542"/>
    <w:rsid w:val="009511C4"/>
    <w:rsid w:val="00952B61"/>
    <w:rsid w:val="0095351E"/>
    <w:rsid w:val="009535B2"/>
    <w:rsid w:val="00953FDB"/>
    <w:rsid w:val="0095445C"/>
    <w:rsid w:val="00954A38"/>
    <w:rsid w:val="00956FAE"/>
    <w:rsid w:val="009603E8"/>
    <w:rsid w:val="00961C0E"/>
    <w:rsid w:val="00962A79"/>
    <w:rsid w:val="009659C0"/>
    <w:rsid w:val="009715D2"/>
    <w:rsid w:val="00971DF1"/>
    <w:rsid w:val="00972AC2"/>
    <w:rsid w:val="00972AEA"/>
    <w:rsid w:val="00975D20"/>
    <w:rsid w:val="00976814"/>
    <w:rsid w:val="0097765A"/>
    <w:rsid w:val="0098507C"/>
    <w:rsid w:val="0098545B"/>
    <w:rsid w:val="009863C4"/>
    <w:rsid w:val="00986766"/>
    <w:rsid w:val="009908BE"/>
    <w:rsid w:val="00990D68"/>
    <w:rsid w:val="0099235C"/>
    <w:rsid w:val="009928DC"/>
    <w:rsid w:val="009930B5"/>
    <w:rsid w:val="00996FB1"/>
    <w:rsid w:val="009A07CF"/>
    <w:rsid w:val="009A3C9A"/>
    <w:rsid w:val="009A437A"/>
    <w:rsid w:val="009A4D76"/>
    <w:rsid w:val="009A5360"/>
    <w:rsid w:val="009A7B62"/>
    <w:rsid w:val="009A7F7B"/>
    <w:rsid w:val="009B0CA0"/>
    <w:rsid w:val="009B0CD0"/>
    <w:rsid w:val="009B19C1"/>
    <w:rsid w:val="009B2086"/>
    <w:rsid w:val="009B234E"/>
    <w:rsid w:val="009B27B7"/>
    <w:rsid w:val="009B2CF7"/>
    <w:rsid w:val="009B39C6"/>
    <w:rsid w:val="009B43A6"/>
    <w:rsid w:val="009B4F23"/>
    <w:rsid w:val="009B75AB"/>
    <w:rsid w:val="009B7CA3"/>
    <w:rsid w:val="009C07E4"/>
    <w:rsid w:val="009C0E21"/>
    <w:rsid w:val="009C1521"/>
    <w:rsid w:val="009C1748"/>
    <w:rsid w:val="009C1A61"/>
    <w:rsid w:val="009C275E"/>
    <w:rsid w:val="009C2904"/>
    <w:rsid w:val="009C349D"/>
    <w:rsid w:val="009C3858"/>
    <w:rsid w:val="009C4089"/>
    <w:rsid w:val="009C4493"/>
    <w:rsid w:val="009C4A37"/>
    <w:rsid w:val="009C63A7"/>
    <w:rsid w:val="009C63D3"/>
    <w:rsid w:val="009D10EF"/>
    <w:rsid w:val="009D1555"/>
    <w:rsid w:val="009D2562"/>
    <w:rsid w:val="009D4F89"/>
    <w:rsid w:val="009D5716"/>
    <w:rsid w:val="009D6386"/>
    <w:rsid w:val="009D68EC"/>
    <w:rsid w:val="009D696F"/>
    <w:rsid w:val="009D6F38"/>
    <w:rsid w:val="009D6FA4"/>
    <w:rsid w:val="009D75D3"/>
    <w:rsid w:val="009D7A2D"/>
    <w:rsid w:val="009E3396"/>
    <w:rsid w:val="009E5767"/>
    <w:rsid w:val="009E5BD5"/>
    <w:rsid w:val="009E71FD"/>
    <w:rsid w:val="009F46DC"/>
    <w:rsid w:val="009F4C3E"/>
    <w:rsid w:val="009F7D9E"/>
    <w:rsid w:val="009F7E43"/>
    <w:rsid w:val="00A00153"/>
    <w:rsid w:val="00A00241"/>
    <w:rsid w:val="00A0051F"/>
    <w:rsid w:val="00A01FD5"/>
    <w:rsid w:val="00A0288B"/>
    <w:rsid w:val="00A029D1"/>
    <w:rsid w:val="00A0325F"/>
    <w:rsid w:val="00A05E37"/>
    <w:rsid w:val="00A06AD4"/>
    <w:rsid w:val="00A07F1F"/>
    <w:rsid w:val="00A10696"/>
    <w:rsid w:val="00A13506"/>
    <w:rsid w:val="00A13A05"/>
    <w:rsid w:val="00A140BD"/>
    <w:rsid w:val="00A14717"/>
    <w:rsid w:val="00A14A3A"/>
    <w:rsid w:val="00A1542B"/>
    <w:rsid w:val="00A17260"/>
    <w:rsid w:val="00A21CC5"/>
    <w:rsid w:val="00A24592"/>
    <w:rsid w:val="00A24E73"/>
    <w:rsid w:val="00A25177"/>
    <w:rsid w:val="00A2560E"/>
    <w:rsid w:val="00A30547"/>
    <w:rsid w:val="00A317F9"/>
    <w:rsid w:val="00A321A3"/>
    <w:rsid w:val="00A327E6"/>
    <w:rsid w:val="00A352AB"/>
    <w:rsid w:val="00A36AC6"/>
    <w:rsid w:val="00A379D2"/>
    <w:rsid w:val="00A37CE2"/>
    <w:rsid w:val="00A37EA6"/>
    <w:rsid w:val="00A42097"/>
    <w:rsid w:val="00A43A8A"/>
    <w:rsid w:val="00A44CEE"/>
    <w:rsid w:val="00A44D74"/>
    <w:rsid w:val="00A45AA6"/>
    <w:rsid w:val="00A471C5"/>
    <w:rsid w:val="00A52216"/>
    <w:rsid w:val="00A53D98"/>
    <w:rsid w:val="00A53FF6"/>
    <w:rsid w:val="00A54486"/>
    <w:rsid w:val="00A565B1"/>
    <w:rsid w:val="00A56967"/>
    <w:rsid w:val="00A56CC1"/>
    <w:rsid w:val="00A57BD0"/>
    <w:rsid w:val="00A62F39"/>
    <w:rsid w:val="00A63DF9"/>
    <w:rsid w:val="00A643D5"/>
    <w:rsid w:val="00A70A43"/>
    <w:rsid w:val="00A7308C"/>
    <w:rsid w:val="00A75F1B"/>
    <w:rsid w:val="00A76B87"/>
    <w:rsid w:val="00A77145"/>
    <w:rsid w:val="00A77A69"/>
    <w:rsid w:val="00A81333"/>
    <w:rsid w:val="00A81D97"/>
    <w:rsid w:val="00A82E65"/>
    <w:rsid w:val="00A832DD"/>
    <w:rsid w:val="00A84117"/>
    <w:rsid w:val="00A84E3E"/>
    <w:rsid w:val="00A87B3F"/>
    <w:rsid w:val="00A90B11"/>
    <w:rsid w:val="00A91061"/>
    <w:rsid w:val="00A9230F"/>
    <w:rsid w:val="00A93894"/>
    <w:rsid w:val="00A941CB"/>
    <w:rsid w:val="00A95F99"/>
    <w:rsid w:val="00A96D84"/>
    <w:rsid w:val="00A97854"/>
    <w:rsid w:val="00AA0430"/>
    <w:rsid w:val="00AA0E0C"/>
    <w:rsid w:val="00AA2B12"/>
    <w:rsid w:val="00AA2F73"/>
    <w:rsid w:val="00AA553B"/>
    <w:rsid w:val="00AA5792"/>
    <w:rsid w:val="00AA6640"/>
    <w:rsid w:val="00AB05DE"/>
    <w:rsid w:val="00AB0963"/>
    <w:rsid w:val="00AB12DA"/>
    <w:rsid w:val="00AB355D"/>
    <w:rsid w:val="00AB3775"/>
    <w:rsid w:val="00AB3FCD"/>
    <w:rsid w:val="00AB49F7"/>
    <w:rsid w:val="00AB5D70"/>
    <w:rsid w:val="00AB5D7E"/>
    <w:rsid w:val="00AC051F"/>
    <w:rsid w:val="00AC3749"/>
    <w:rsid w:val="00AC4A9B"/>
    <w:rsid w:val="00AC4DDF"/>
    <w:rsid w:val="00AC534F"/>
    <w:rsid w:val="00AC5D77"/>
    <w:rsid w:val="00AC64F8"/>
    <w:rsid w:val="00AC6AE0"/>
    <w:rsid w:val="00AC70AC"/>
    <w:rsid w:val="00AD26B6"/>
    <w:rsid w:val="00AD2EDD"/>
    <w:rsid w:val="00AD509C"/>
    <w:rsid w:val="00AD5998"/>
    <w:rsid w:val="00AD5B26"/>
    <w:rsid w:val="00AD5C5F"/>
    <w:rsid w:val="00AD6DFA"/>
    <w:rsid w:val="00AD7468"/>
    <w:rsid w:val="00AD7D5F"/>
    <w:rsid w:val="00AE0D1F"/>
    <w:rsid w:val="00AE23E9"/>
    <w:rsid w:val="00AE2477"/>
    <w:rsid w:val="00AE275A"/>
    <w:rsid w:val="00AE3C81"/>
    <w:rsid w:val="00AE4222"/>
    <w:rsid w:val="00AE4F0B"/>
    <w:rsid w:val="00AE6547"/>
    <w:rsid w:val="00AE7672"/>
    <w:rsid w:val="00AE7BC9"/>
    <w:rsid w:val="00AF000A"/>
    <w:rsid w:val="00AF1D89"/>
    <w:rsid w:val="00AF1F55"/>
    <w:rsid w:val="00AF22DD"/>
    <w:rsid w:val="00AF28FF"/>
    <w:rsid w:val="00AF2B7F"/>
    <w:rsid w:val="00AF41CD"/>
    <w:rsid w:val="00AF4801"/>
    <w:rsid w:val="00AF4EEB"/>
    <w:rsid w:val="00AF554C"/>
    <w:rsid w:val="00AF55D6"/>
    <w:rsid w:val="00AF6710"/>
    <w:rsid w:val="00B00606"/>
    <w:rsid w:val="00B02314"/>
    <w:rsid w:val="00B02799"/>
    <w:rsid w:val="00B02BEB"/>
    <w:rsid w:val="00B02DDC"/>
    <w:rsid w:val="00B03324"/>
    <w:rsid w:val="00B03F83"/>
    <w:rsid w:val="00B05152"/>
    <w:rsid w:val="00B05CEA"/>
    <w:rsid w:val="00B06924"/>
    <w:rsid w:val="00B0793F"/>
    <w:rsid w:val="00B10E8F"/>
    <w:rsid w:val="00B10F2F"/>
    <w:rsid w:val="00B13395"/>
    <w:rsid w:val="00B15320"/>
    <w:rsid w:val="00B214FE"/>
    <w:rsid w:val="00B225FB"/>
    <w:rsid w:val="00B231A6"/>
    <w:rsid w:val="00B23AC1"/>
    <w:rsid w:val="00B2632E"/>
    <w:rsid w:val="00B27C3B"/>
    <w:rsid w:val="00B30CF4"/>
    <w:rsid w:val="00B3278B"/>
    <w:rsid w:val="00B35B6B"/>
    <w:rsid w:val="00B36867"/>
    <w:rsid w:val="00B36ECF"/>
    <w:rsid w:val="00B4019B"/>
    <w:rsid w:val="00B414E0"/>
    <w:rsid w:val="00B42737"/>
    <w:rsid w:val="00B4421C"/>
    <w:rsid w:val="00B44B83"/>
    <w:rsid w:val="00B44C79"/>
    <w:rsid w:val="00B46890"/>
    <w:rsid w:val="00B516DD"/>
    <w:rsid w:val="00B55217"/>
    <w:rsid w:val="00B5549C"/>
    <w:rsid w:val="00B55534"/>
    <w:rsid w:val="00B55911"/>
    <w:rsid w:val="00B55F25"/>
    <w:rsid w:val="00B569E2"/>
    <w:rsid w:val="00B57677"/>
    <w:rsid w:val="00B61AE7"/>
    <w:rsid w:val="00B62A98"/>
    <w:rsid w:val="00B63761"/>
    <w:rsid w:val="00B63ABB"/>
    <w:rsid w:val="00B64E6A"/>
    <w:rsid w:val="00B6620F"/>
    <w:rsid w:val="00B66341"/>
    <w:rsid w:val="00B66A8A"/>
    <w:rsid w:val="00B67DA4"/>
    <w:rsid w:val="00B70C4F"/>
    <w:rsid w:val="00B72AC6"/>
    <w:rsid w:val="00B736DF"/>
    <w:rsid w:val="00B7677F"/>
    <w:rsid w:val="00B81485"/>
    <w:rsid w:val="00B8173F"/>
    <w:rsid w:val="00B82204"/>
    <w:rsid w:val="00B8255B"/>
    <w:rsid w:val="00B844A2"/>
    <w:rsid w:val="00B8582B"/>
    <w:rsid w:val="00B85FCE"/>
    <w:rsid w:val="00B860AD"/>
    <w:rsid w:val="00B877EF"/>
    <w:rsid w:val="00B91684"/>
    <w:rsid w:val="00B91814"/>
    <w:rsid w:val="00B921FB"/>
    <w:rsid w:val="00B92B6E"/>
    <w:rsid w:val="00B9663D"/>
    <w:rsid w:val="00BA0FF7"/>
    <w:rsid w:val="00BA109F"/>
    <w:rsid w:val="00BA2C74"/>
    <w:rsid w:val="00BA36AF"/>
    <w:rsid w:val="00BA375C"/>
    <w:rsid w:val="00BA6010"/>
    <w:rsid w:val="00BB0AC2"/>
    <w:rsid w:val="00BB136D"/>
    <w:rsid w:val="00BB21D0"/>
    <w:rsid w:val="00BB2E9B"/>
    <w:rsid w:val="00BB3CBF"/>
    <w:rsid w:val="00BB5C1B"/>
    <w:rsid w:val="00BB70C6"/>
    <w:rsid w:val="00BC03A8"/>
    <w:rsid w:val="00BC1B14"/>
    <w:rsid w:val="00BC340F"/>
    <w:rsid w:val="00BC4F85"/>
    <w:rsid w:val="00BC52C3"/>
    <w:rsid w:val="00BC5F8D"/>
    <w:rsid w:val="00BC633C"/>
    <w:rsid w:val="00BC6EBC"/>
    <w:rsid w:val="00BC7A8B"/>
    <w:rsid w:val="00BC7C70"/>
    <w:rsid w:val="00BC7D1C"/>
    <w:rsid w:val="00BD0DCA"/>
    <w:rsid w:val="00BD10E0"/>
    <w:rsid w:val="00BD202D"/>
    <w:rsid w:val="00BD2191"/>
    <w:rsid w:val="00BD4116"/>
    <w:rsid w:val="00BD5037"/>
    <w:rsid w:val="00BD6A91"/>
    <w:rsid w:val="00BE0CC0"/>
    <w:rsid w:val="00BE2650"/>
    <w:rsid w:val="00BE3199"/>
    <w:rsid w:val="00BE48A8"/>
    <w:rsid w:val="00BE695C"/>
    <w:rsid w:val="00BE7B99"/>
    <w:rsid w:val="00BF1CD2"/>
    <w:rsid w:val="00BF1CF7"/>
    <w:rsid w:val="00BF285F"/>
    <w:rsid w:val="00BF36E4"/>
    <w:rsid w:val="00BF445D"/>
    <w:rsid w:val="00BF5626"/>
    <w:rsid w:val="00BF57DD"/>
    <w:rsid w:val="00BF7D59"/>
    <w:rsid w:val="00C00120"/>
    <w:rsid w:val="00C00751"/>
    <w:rsid w:val="00C01BE8"/>
    <w:rsid w:val="00C036FE"/>
    <w:rsid w:val="00C042D0"/>
    <w:rsid w:val="00C04ED3"/>
    <w:rsid w:val="00C06481"/>
    <w:rsid w:val="00C06E43"/>
    <w:rsid w:val="00C07CDA"/>
    <w:rsid w:val="00C07DB3"/>
    <w:rsid w:val="00C145CB"/>
    <w:rsid w:val="00C164DA"/>
    <w:rsid w:val="00C16E1E"/>
    <w:rsid w:val="00C177F8"/>
    <w:rsid w:val="00C202B8"/>
    <w:rsid w:val="00C210D7"/>
    <w:rsid w:val="00C212DC"/>
    <w:rsid w:val="00C217F9"/>
    <w:rsid w:val="00C21DB9"/>
    <w:rsid w:val="00C22E3B"/>
    <w:rsid w:val="00C22F5C"/>
    <w:rsid w:val="00C23082"/>
    <w:rsid w:val="00C23B2A"/>
    <w:rsid w:val="00C26F29"/>
    <w:rsid w:val="00C2767A"/>
    <w:rsid w:val="00C277E1"/>
    <w:rsid w:val="00C278C2"/>
    <w:rsid w:val="00C27B55"/>
    <w:rsid w:val="00C27FD4"/>
    <w:rsid w:val="00C307B8"/>
    <w:rsid w:val="00C33967"/>
    <w:rsid w:val="00C35658"/>
    <w:rsid w:val="00C356BC"/>
    <w:rsid w:val="00C35DC3"/>
    <w:rsid w:val="00C36B47"/>
    <w:rsid w:val="00C36CD5"/>
    <w:rsid w:val="00C36E97"/>
    <w:rsid w:val="00C41254"/>
    <w:rsid w:val="00C41ABE"/>
    <w:rsid w:val="00C43CF2"/>
    <w:rsid w:val="00C44C40"/>
    <w:rsid w:val="00C45CCB"/>
    <w:rsid w:val="00C4637C"/>
    <w:rsid w:val="00C47ED4"/>
    <w:rsid w:val="00C506ED"/>
    <w:rsid w:val="00C520E8"/>
    <w:rsid w:val="00C52CBD"/>
    <w:rsid w:val="00C53A0B"/>
    <w:rsid w:val="00C53D08"/>
    <w:rsid w:val="00C5454C"/>
    <w:rsid w:val="00C55E88"/>
    <w:rsid w:val="00C60E5F"/>
    <w:rsid w:val="00C6174B"/>
    <w:rsid w:val="00C66DAD"/>
    <w:rsid w:val="00C71A42"/>
    <w:rsid w:val="00C724BB"/>
    <w:rsid w:val="00C72B9D"/>
    <w:rsid w:val="00C72E72"/>
    <w:rsid w:val="00C74F79"/>
    <w:rsid w:val="00C7516D"/>
    <w:rsid w:val="00C7517C"/>
    <w:rsid w:val="00C753FF"/>
    <w:rsid w:val="00C7558F"/>
    <w:rsid w:val="00C766B1"/>
    <w:rsid w:val="00C80FF9"/>
    <w:rsid w:val="00C82873"/>
    <w:rsid w:val="00C844B9"/>
    <w:rsid w:val="00C85784"/>
    <w:rsid w:val="00C8650A"/>
    <w:rsid w:val="00C8744A"/>
    <w:rsid w:val="00C8760D"/>
    <w:rsid w:val="00C927D3"/>
    <w:rsid w:val="00C9307D"/>
    <w:rsid w:val="00C945D2"/>
    <w:rsid w:val="00C95590"/>
    <w:rsid w:val="00C95A62"/>
    <w:rsid w:val="00C95B13"/>
    <w:rsid w:val="00C9726F"/>
    <w:rsid w:val="00CA3ECE"/>
    <w:rsid w:val="00CA47EF"/>
    <w:rsid w:val="00CA59D4"/>
    <w:rsid w:val="00CA5E65"/>
    <w:rsid w:val="00CA71E4"/>
    <w:rsid w:val="00CB0F6D"/>
    <w:rsid w:val="00CB157D"/>
    <w:rsid w:val="00CB16C3"/>
    <w:rsid w:val="00CB17A9"/>
    <w:rsid w:val="00CB1A89"/>
    <w:rsid w:val="00CB1C2B"/>
    <w:rsid w:val="00CB25D8"/>
    <w:rsid w:val="00CB3BC2"/>
    <w:rsid w:val="00CB54D3"/>
    <w:rsid w:val="00CB6D30"/>
    <w:rsid w:val="00CC3AA7"/>
    <w:rsid w:val="00CC441E"/>
    <w:rsid w:val="00CC4EDC"/>
    <w:rsid w:val="00CC5403"/>
    <w:rsid w:val="00CC5BE6"/>
    <w:rsid w:val="00CC6BF4"/>
    <w:rsid w:val="00CC75EA"/>
    <w:rsid w:val="00CD072C"/>
    <w:rsid w:val="00CD33BB"/>
    <w:rsid w:val="00CD38AE"/>
    <w:rsid w:val="00CD3BDE"/>
    <w:rsid w:val="00CD4048"/>
    <w:rsid w:val="00CD52A1"/>
    <w:rsid w:val="00CD5E33"/>
    <w:rsid w:val="00CD7819"/>
    <w:rsid w:val="00CE047D"/>
    <w:rsid w:val="00CE33A4"/>
    <w:rsid w:val="00CE44F4"/>
    <w:rsid w:val="00CE464F"/>
    <w:rsid w:val="00CE5F3B"/>
    <w:rsid w:val="00CE6DB0"/>
    <w:rsid w:val="00CE72F2"/>
    <w:rsid w:val="00CF0217"/>
    <w:rsid w:val="00CF11EB"/>
    <w:rsid w:val="00CF1DB8"/>
    <w:rsid w:val="00CF3051"/>
    <w:rsid w:val="00CF498F"/>
    <w:rsid w:val="00CF4C98"/>
    <w:rsid w:val="00CF56D2"/>
    <w:rsid w:val="00CF6526"/>
    <w:rsid w:val="00CF6FBA"/>
    <w:rsid w:val="00CF7227"/>
    <w:rsid w:val="00D012C0"/>
    <w:rsid w:val="00D01775"/>
    <w:rsid w:val="00D02BA4"/>
    <w:rsid w:val="00D04A31"/>
    <w:rsid w:val="00D04FC3"/>
    <w:rsid w:val="00D053AF"/>
    <w:rsid w:val="00D05EB8"/>
    <w:rsid w:val="00D06841"/>
    <w:rsid w:val="00D0690F"/>
    <w:rsid w:val="00D06B4A"/>
    <w:rsid w:val="00D074AE"/>
    <w:rsid w:val="00D1027F"/>
    <w:rsid w:val="00D11930"/>
    <w:rsid w:val="00D1195D"/>
    <w:rsid w:val="00D124EC"/>
    <w:rsid w:val="00D13ABB"/>
    <w:rsid w:val="00D14102"/>
    <w:rsid w:val="00D15A78"/>
    <w:rsid w:val="00D17086"/>
    <w:rsid w:val="00D25323"/>
    <w:rsid w:val="00D264DB"/>
    <w:rsid w:val="00D26709"/>
    <w:rsid w:val="00D27DC1"/>
    <w:rsid w:val="00D30F6C"/>
    <w:rsid w:val="00D3133E"/>
    <w:rsid w:val="00D3169E"/>
    <w:rsid w:val="00D337D2"/>
    <w:rsid w:val="00D361AF"/>
    <w:rsid w:val="00D40801"/>
    <w:rsid w:val="00D43740"/>
    <w:rsid w:val="00D447B1"/>
    <w:rsid w:val="00D4631B"/>
    <w:rsid w:val="00D46B91"/>
    <w:rsid w:val="00D47468"/>
    <w:rsid w:val="00D5038D"/>
    <w:rsid w:val="00D50553"/>
    <w:rsid w:val="00D52A5A"/>
    <w:rsid w:val="00D52AB4"/>
    <w:rsid w:val="00D52B8C"/>
    <w:rsid w:val="00D541E3"/>
    <w:rsid w:val="00D57E42"/>
    <w:rsid w:val="00D60AC1"/>
    <w:rsid w:val="00D62551"/>
    <w:rsid w:val="00D64571"/>
    <w:rsid w:val="00D645D4"/>
    <w:rsid w:val="00D651D3"/>
    <w:rsid w:val="00D65289"/>
    <w:rsid w:val="00D6567A"/>
    <w:rsid w:val="00D66A3A"/>
    <w:rsid w:val="00D67511"/>
    <w:rsid w:val="00D705BF"/>
    <w:rsid w:val="00D7173F"/>
    <w:rsid w:val="00D71B9C"/>
    <w:rsid w:val="00D72253"/>
    <w:rsid w:val="00D75590"/>
    <w:rsid w:val="00D77D28"/>
    <w:rsid w:val="00D82A0D"/>
    <w:rsid w:val="00D82B73"/>
    <w:rsid w:val="00D83229"/>
    <w:rsid w:val="00D83BDB"/>
    <w:rsid w:val="00D83C9C"/>
    <w:rsid w:val="00D84D04"/>
    <w:rsid w:val="00D85C17"/>
    <w:rsid w:val="00D87DB2"/>
    <w:rsid w:val="00D90288"/>
    <w:rsid w:val="00D915A7"/>
    <w:rsid w:val="00D91890"/>
    <w:rsid w:val="00D91C94"/>
    <w:rsid w:val="00D94575"/>
    <w:rsid w:val="00D94790"/>
    <w:rsid w:val="00D947F4"/>
    <w:rsid w:val="00D953B2"/>
    <w:rsid w:val="00D9687E"/>
    <w:rsid w:val="00DA01C3"/>
    <w:rsid w:val="00DA0482"/>
    <w:rsid w:val="00DA04DC"/>
    <w:rsid w:val="00DA06B9"/>
    <w:rsid w:val="00DA12C8"/>
    <w:rsid w:val="00DA1988"/>
    <w:rsid w:val="00DA4CF0"/>
    <w:rsid w:val="00DA5D1F"/>
    <w:rsid w:val="00DA66B8"/>
    <w:rsid w:val="00DB19C8"/>
    <w:rsid w:val="00DB4C3D"/>
    <w:rsid w:val="00DB6012"/>
    <w:rsid w:val="00DB764D"/>
    <w:rsid w:val="00DB7E6C"/>
    <w:rsid w:val="00DC02F9"/>
    <w:rsid w:val="00DC0D55"/>
    <w:rsid w:val="00DC1C29"/>
    <w:rsid w:val="00DC2571"/>
    <w:rsid w:val="00DC25A0"/>
    <w:rsid w:val="00DC616F"/>
    <w:rsid w:val="00DD1ACD"/>
    <w:rsid w:val="00DD202E"/>
    <w:rsid w:val="00DD2BF0"/>
    <w:rsid w:val="00DD4700"/>
    <w:rsid w:val="00DE0B11"/>
    <w:rsid w:val="00DE22C8"/>
    <w:rsid w:val="00DE28CB"/>
    <w:rsid w:val="00DE2B7E"/>
    <w:rsid w:val="00DE3ACE"/>
    <w:rsid w:val="00DE5F50"/>
    <w:rsid w:val="00DE73F8"/>
    <w:rsid w:val="00DE79E4"/>
    <w:rsid w:val="00DF0673"/>
    <w:rsid w:val="00DF0B8D"/>
    <w:rsid w:val="00DF1F48"/>
    <w:rsid w:val="00DF2B1E"/>
    <w:rsid w:val="00DF2DBC"/>
    <w:rsid w:val="00DF3FDE"/>
    <w:rsid w:val="00DF45D2"/>
    <w:rsid w:val="00DF4E20"/>
    <w:rsid w:val="00DF529C"/>
    <w:rsid w:val="00DF5C1A"/>
    <w:rsid w:val="00DF6C69"/>
    <w:rsid w:val="00E00C8B"/>
    <w:rsid w:val="00E010FD"/>
    <w:rsid w:val="00E01949"/>
    <w:rsid w:val="00E02BF2"/>
    <w:rsid w:val="00E03CA0"/>
    <w:rsid w:val="00E048FB"/>
    <w:rsid w:val="00E050F6"/>
    <w:rsid w:val="00E07B05"/>
    <w:rsid w:val="00E1029B"/>
    <w:rsid w:val="00E1108F"/>
    <w:rsid w:val="00E111DA"/>
    <w:rsid w:val="00E1327B"/>
    <w:rsid w:val="00E13C0D"/>
    <w:rsid w:val="00E13F3C"/>
    <w:rsid w:val="00E140C3"/>
    <w:rsid w:val="00E15513"/>
    <w:rsid w:val="00E15AFD"/>
    <w:rsid w:val="00E15B8C"/>
    <w:rsid w:val="00E169DC"/>
    <w:rsid w:val="00E17552"/>
    <w:rsid w:val="00E17B19"/>
    <w:rsid w:val="00E20F69"/>
    <w:rsid w:val="00E21E98"/>
    <w:rsid w:val="00E22425"/>
    <w:rsid w:val="00E226EE"/>
    <w:rsid w:val="00E22A38"/>
    <w:rsid w:val="00E239EA"/>
    <w:rsid w:val="00E24CAD"/>
    <w:rsid w:val="00E26286"/>
    <w:rsid w:val="00E273F8"/>
    <w:rsid w:val="00E300B7"/>
    <w:rsid w:val="00E30886"/>
    <w:rsid w:val="00E30952"/>
    <w:rsid w:val="00E31859"/>
    <w:rsid w:val="00E33247"/>
    <w:rsid w:val="00E35003"/>
    <w:rsid w:val="00E366AC"/>
    <w:rsid w:val="00E3678F"/>
    <w:rsid w:val="00E37A36"/>
    <w:rsid w:val="00E37A49"/>
    <w:rsid w:val="00E37ED6"/>
    <w:rsid w:val="00E478C9"/>
    <w:rsid w:val="00E52242"/>
    <w:rsid w:val="00E52414"/>
    <w:rsid w:val="00E52BFD"/>
    <w:rsid w:val="00E57A23"/>
    <w:rsid w:val="00E57B83"/>
    <w:rsid w:val="00E57D6A"/>
    <w:rsid w:val="00E6035C"/>
    <w:rsid w:val="00E6089A"/>
    <w:rsid w:val="00E621B5"/>
    <w:rsid w:val="00E6363C"/>
    <w:rsid w:val="00E63833"/>
    <w:rsid w:val="00E66779"/>
    <w:rsid w:val="00E6783F"/>
    <w:rsid w:val="00E7208B"/>
    <w:rsid w:val="00E721B4"/>
    <w:rsid w:val="00E732BD"/>
    <w:rsid w:val="00E74B58"/>
    <w:rsid w:val="00E74EC0"/>
    <w:rsid w:val="00E74ED5"/>
    <w:rsid w:val="00E752CD"/>
    <w:rsid w:val="00E7591F"/>
    <w:rsid w:val="00E76139"/>
    <w:rsid w:val="00E76748"/>
    <w:rsid w:val="00E770B4"/>
    <w:rsid w:val="00E77BFE"/>
    <w:rsid w:val="00E77EE7"/>
    <w:rsid w:val="00E8098C"/>
    <w:rsid w:val="00E81008"/>
    <w:rsid w:val="00E817CA"/>
    <w:rsid w:val="00E82632"/>
    <w:rsid w:val="00E82795"/>
    <w:rsid w:val="00E82DB4"/>
    <w:rsid w:val="00E83631"/>
    <w:rsid w:val="00E8381F"/>
    <w:rsid w:val="00E83DD1"/>
    <w:rsid w:val="00E85C0A"/>
    <w:rsid w:val="00E86E66"/>
    <w:rsid w:val="00E878A1"/>
    <w:rsid w:val="00E87E82"/>
    <w:rsid w:val="00E906FF"/>
    <w:rsid w:val="00E90BC4"/>
    <w:rsid w:val="00E90DFA"/>
    <w:rsid w:val="00E92208"/>
    <w:rsid w:val="00E9427A"/>
    <w:rsid w:val="00E9502C"/>
    <w:rsid w:val="00E95FAD"/>
    <w:rsid w:val="00E96428"/>
    <w:rsid w:val="00E968F4"/>
    <w:rsid w:val="00EA0838"/>
    <w:rsid w:val="00EA1C02"/>
    <w:rsid w:val="00EA36CD"/>
    <w:rsid w:val="00EA3BF9"/>
    <w:rsid w:val="00EA4466"/>
    <w:rsid w:val="00EA74DB"/>
    <w:rsid w:val="00EA7659"/>
    <w:rsid w:val="00EB0706"/>
    <w:rsid w:val="00EB1C11"/>
    <w:rsid w:val="00EB221B"/>
    <w:rsid w:val="00EB65DF"/>
    <w:rsid w:val="00EC0F24"/>
    <w:rsid w:val="00EC2F6D"/>
    <w:rsid w:val="00EC433F"/>
    <w:rsid w:val="00EC49FC"/>
    <w:rsid w:val="00ED0A71"/>
    <w:rsid w:val="00ED2831"/>
    <w:rsid w:val="00ED49BA"/>
    <w:rsid w:val="00ED6739"/>
    <w:rsid w:val="00ED713B"/>
    <w:rsid w:val="00EE1D62"/>
    <w:rsid w:val="00EE3A8F"/>
    <w:rsid w:val="00EE3BD1"/>
    <w:rsid w:val="00EE3C66"/>
    <w:rsid w:val="00EE423C"/>
    <w:rsid w:val="00EE5B5C"/>
    <w:rsid w:val="00EE75CA"/>
    <w:rsid w:val="00EF1F91"/>
    <w:rsid w:val="00EF26EE"/>
    <w:rsid w:val="00EF471E"/>
    <w:rsid w:val="00EF4DA4"/>
    <w:rsid w:val="00EF4EB7"/>
    <w:rsid w:val="00EF55E4"/>
    <w:rsid w:val="00EF6908"/>
    <w:rsid w:val="00EF7D6C"/>
    <w:rsid w:val="00F01111"/>
    <w:rsid w:val="00F02949"/>
    <w:rsid w:val="00F02B19"/>
    <w:rsid w:val="00F02DDC"/>
    <w:rsid w:val="00F030FE"/>
    <w:rsid w:val="00F04527"/>
    <w:rsid w:val="00F07029"/>
    <w:rsid w:val="00F07420"/>
    <w:rsid w:val="00F07747"/>
    <w:rsid w:val="00F07BD4"/>
    <w:rsid w:val="00F10501"/>
    <w:rsid w:val="00F12657"/>
    <w:rsid w:val="00F12851"/>
    <w:rsid w:val="00F12965"/>
    <w:rsid w:val="00F154A5"/>
    <w:rsid w:val="00F20EEE"/>
    <w:rsid w:val="00F21DCD"/>
    <w:rsid w:val="00F21E0D"/>
    <w:rsid w:val="00F2477D"/>
    <w:rsid w:val="00F262F1"/>
    <w:rsid w:val="00F273E6"/>
    <w:rsid w:val="00F30A9B"/>
    <w:rsid w:val="00F30BDC"/>
    <w:rsid w:val="00F30CCC"/>
    <w:rsid w:val="00F31361"/>
    <w:rsid w:val="00F31885"/>
    <w:rsid w:val="00F31F06"/>
    <w:rsid w:val="00F32332"/>
    <w:rsid w:val="00F33338"/>
    <w:rsid w:val="00F33902"/>
    <w:rsid w:val="00F35004"/>
    <w:rsid w:val="00F356E4"/>
    <w:rsid w:val="00F4116B"/>
    <w:rsid w:val="00F411D5"/>
    <w:rsid w:val="00F42EED"/>
    <w:rsid w:val="00F43057"/>
    <w:rsid w:val="00F454B3"/>
    <w:rsid w:val="00F46E91"/>
    <w:rsid w:val="00F50354"/>
    <w:rsid w:val="00F51458"/>
    <w:rsid w:val="00F520CF"/>
    <w:rsid w:val="00F528D2"/>
    <w:rsid w:val="00F5307D"/>
    <w:rsid w:val="00F53452"/>
    <w:rsid w:val="00F536DA"/>
    <w:rsid w:val="00F57ABD"/>
    <w:rsid w:val="00F603AF"/>
    <w:rsid w:val="00F60A02"/>
    <w:rsid w:val="00F60D63"/>
    <w:rsid w:val="00F60E3D"/>
    <w:rsid w:val="00F61DE1"/>
    <w:rsid w:val="00F62D14"/>
    <w:rsid w:val="00F6346D"/>
    <w:rsid w:val="00F6590D"/>
    <w:rsid w:val="00F674EF"/>
    <w:rsid w:val="00F701D4"/>
    <w:rsid w:val="00F70444"/>
    <w:rsid w:val="00F7422E"/>
    <w:rsid w:val="00F745BF"/>
    <w:rsid w:val="00F75C03"/>
    <w:rsid w:val="00F761FE"/>
    <w:rsid w:val="00F764A7"/>
    <w:rsid w:val="00F76FDA"/>
    <w:rsid w:val="00F77551"/>
    <w:rsid w:val="00F77D20"/>
    <w:rsid w:val="00F8033D"/>
    <w:rsid w:val="00F835FA"/>
    <w:rsid w:val="00F83CE0"/>
    <w:rsid w:val="00F83FE9"/>
    <w:rsid w:val="00F850B3"/>
    <w:rsid w:val="00F85C55"/>
    <w:rsid w:val="00F86CAE"/>
    <w:rsid w:val="00F90655"/>
    <w:rsid w:val="00F9226D"/>
    <w:rsid w:val="00F92715"/>
    <w:rsid w:val="00F93449"/>
    <w:rsid w:val="00F9370C"/>
    <w:rsid w:val="00F93AB2"/>
    <w:rsid w:val="00F95D61"/>
    <w:rsid w:val="00F961A5"/>
    <w:rsid w:val="00FA0916"/>
    <w:rsid w:val="00FA0E89"/>
    <w:rsid w:val="00FA12BF"/>
    <w:rsid w:val="00FA14FD"/>
    <w:rsid w:val="00FA1C01"/>
    <w:rsid w:val="00FA2951"/>
    <w:rsid w:val="00FA2E39"/>
    <w:rsid w:val="00FA37DA"/>
    <w:rsid w:val="00FA52B5"/>
    <w:rsid w:val="00FA7437"/>
    <w:rsid w:val="00FB224D"/>
    <w:rsid w:val="00FB312E"/>
    <w:rsid w:val="00FB381B"/>
    <w:rsid w:val="00FB3E38"/>
    <w:rsid w:val="00FB4A6F"/>
    <w:rsid w:val="00FB4C0E"/>
    <w:rsid w:val="00FB61A6"/>
    <w:rsid w:val="00FB7A5E"/>
    <w:rsid w:val="00FC3051"/>
    <w:rsid w:val="00FC3CE5"/>
    <w:rsid w:val="00FC6621"/>
    <w:rsid w:val="00FD0A35"/>
    <w:rsid w:val="00FD198E"/>
    <w:rsid w:val="00FD1CE7"/>
    <w:rsid w:val="00FD1D73"/>
    <w:rsid w:val="00FD38E2"/>
    <w:rsid w:val="00FD397A"/>
    <w:rsid w:val="00FD6CB1"/>
    <w:rsid w:val="00FE0DF4"/>
    <w:rsid w:val="00FE268E"/>
    <w:rsid w:val="00FE27B6"/>
    <w:rsid w:val="00FE3451"/>
    <w:rsid w:val="00FE5506"/>
    <w:rsid w:val="00FE5DD5"/>
    <w:rsid w:val="00FE7F64"/>
    <w:rsid w:val="00FF0321"/>
    <w:rsid w:val="00FF17C5"/>
    <w:rsid w:val="00FF4F02"/>
    <w:rsid w:val="014A07E5"/>
    <w:rsid w:val="01739837"/>
    <w:rsid w:val="02BF8787"/>
    <w:rsid w:val="03003930"/>
    <w:rsid w:val="03B1B4D2"/>
    <w:rsid w:val="04A3F596"/>
    <w:rsid w:val="058089EB"/>
    <w:rsid w:val="05FB3530"/>
    <w:rsid w:val="07ACD3EF"/>
    <w:rsid w:val="085706B2"/>
    <w:rsid w:val="08C1AF05"/>
    <w:rsid w:val="09735F75"/>
    <w:rsid w:val="0A077C3B"/>
    <w:rsid w:val="0A2E2D00"/>
    <w:rsid w:val="0AC31C0B"/>
    <w:rsid w:val="0B034C6E"/>
    <w:rsid w:val="0BCF42AA"/>
    <w:rsid w:val="0BDBF20A"/>
    <w:rsid w:val="0C08ADCA"/>
    <w:rsid w:val="0C55A8AB"/>
    <w:rsid w:val="0CF98E96"/>
    <w:rsid w:val="0E2E8411"/>
    <w:rsid w:val="0EF676D6"/>
    <w:rsid w:val="0F5AAF76"/>
    <w:rsid w:val="0FF5EF92"/>
    <w:rsid w:val="11070491"/>
    <w:rsid w:val="11319B5A"/>
    <w:rsid w:val="11558E7B"/>
    <w:rsid w:val="11568CC9"/>
    <w:rsid w:val="118EC0FE"/>
    <w:rsid w:val="11B0A691"/>
    <w:rsid w:val="1254C215"/>
    <w:rsid w:val="13187102"/>
    <w:rsid w:val="13600437"/>
    <w:rsid w:val="1387554C"/>
    <w:rsid w:val="14A2B8EC"/>
    <w:rsid w:val="158BCB5F"/>
    <w:rsid w:val="1617E4BF"/>
    <w:rsid w:val="162CE8D4"/>
    <w:rsid w:val="16C29C07"/>
    <w:rsid w:val="17286E19"/>
    <w:rsid w:val="18AE8E8E"/>
    <w:rsid w:val="1A15FDF2"/>
    <w:rsid w:val="1BA45B9D"/>
    <w:rsid w:val="1C3FB70A"/>
    <w:rsid w:val="1C94049A"/>
    <w:rsid w:val="1CA04D83"/>
    <w:rsid w:val="1CB9E960"/>
    <w:rsid w:val="1D4B1EFF"/>
    <w:rsid w:val="1D742615"/>
    <w:rsid w:val="1DA915A8"/>
    <w:rsid w:val="1E2291FD"/>
    <w:rsid w:val="1EE7559C"/>
    <w:rsid w:val="208BF2A5"/>
    <w:rsid w:val="211D7220"/>
    <w:rsid w:val="216D6FF9"/>
    <w:rsid w:val="218B79A9"/>
    <w:rsid w:val="22EDBE02"/>
    <w:rsid w:val="244DF058"/>
    <w:rsid w:val="2524CEE6"/>
    <w:rsid w:val="259B2BF0"/>
    <w:rsid w:val="2662F391"/>
    <w:rsid w:val="26DA0BA4"/>
    <w:rsid w:val="274002B3"/>
    <w:rsid w:val="28711D0A"/>
    <w:rsid w:val="2926D97A"/>
    <w:rsid w:val="29666972"/>
    <w:rsid w:val="2A7EAE28"/>
    <w:rsid w:val="2AD59E64"/>
    <w:rsid w:val="2AF00516"/>
    <w:rsid w:val="2B38C5CF"/>
    <w:rsid w:val="2CD10625"/>
    <w:rsid w:val="2D49D7D1"/>
    <w:rsid w:val="2D599242"/>
    <w:rsid w:val="2E792BF8"/>
    <w:rsid w:val="2ECEBE15"/>
    <w:rsid w:val="2F470518"/>
    <w:rsid w:val="2F6066A8"/>
    <w:rsid w:val="2F7B4885"/>
    <w:rsid w:val="2F944BFD"/>
    <w:rsid w:val="307BCA48"/>
    <w:rsid w:val="30C6F33E"/>
    <w:rsid w:val="30E7A946"/>
    <w:rsid w:val="30EB6066"/>
    <w:rsid w:val="3171914B"/>
    <w:rsid w:val="320D0A3C"/>
    <w:rsid w:val="346A1D1F"/>
    <w:rsid w:val="3470899C"/>
    <w:rsid w:val="3499FA93"/>
    <w:rsid w:val="34C38725"/>
    <w:rsid w:val="3536F164"/>
    <w:rsid w:val="353C8BA2"/>
    <w:rsid w:val="353D1380"/>
    <w:rsid w:val="3574A870"/>
    <w:rsid w:val="36D96B53"/>
    <w:rsid w:val="37EEFFC6"/>
    <w:rsid w:val="38C22C58"/>
    <w:rsid w:val="3969FAC6"/>
    <w:rsid w:val="3AD8A40A"/>
    <w:rsid w:val="3B0C241B"/>
    <w:rsid w:val="3BB37FCB"/>
    <w:rsid w:val="3C5C0D21"/>
    <w:rsid w:val="40A5E55F"/>
    <w:rsid w:val="40E33242"/>
    <w:rsid w:val="40FB2BAF"/>
    <w:rsid w:val="419DCF92"/>
    <w:rsid w:val="424064A8"/>
    <w:rsid w:val="42E9FE0F"/>
    <w:rsid w:val="434C9BCB"/>
    <w:rsid w:val="43575461"/>
    <w:rsid w:val="43E6164C"/>
    <w:rsid w:val="4577A050"/>
    <w:rsid w:val="46337CF4"/>
    <w:rsid w:val="46409143"/>
    <w:rsid w:val="466C6802"/>
    <w:rsid w:val="4713D5CB"/>
    <w:rsid w:val="477251B9"/>
    <w:rsid w:val="48351DEC"/>
    <w:rsid w:val="48E1B75F"/>
    <w:rsid w:val="494500AF"/>
    <w:rsid w:val="4A62D882"/>
    <w:rsid w:val="4AB41C3F"/>
    <w:rsid w:val="4AB86302"/>
    <w:rsid w:val="4B1A4044"/>
    <w:rsid w:val="4BC33311"/>
    <w:rsid w:val="4C81A655"/>
    <w:rsid w:val="4CCA264B"/>
    <w:rsid w:val="4CEF6C2A"/>
    <w:rsid w:val="4D438F46"/>
    <w:rsid w:val="4DFE8CDD"/>
    <w:rsid w:val="4F91F91D"/>
    <w:rsid w:val="50ABA849"/>
    <w:rsid w:val="50D8A5CB"/>
    <w:rsid w:val="5186450F"/>
    <w:rsid w:val="5197190F"/>
    <w:rsid w:val="520C02D8"/>
    <w:rsid w:val="52F09249"/>
    <w:rsid w:val="52F84C60"/>
    <w:rsid w:val="53B5E6E2"/>
    <w:rsid w:val="53BA1CA7"/>
    <w:rsid w:val="5432D449"/>
    <w:rsid w:val="543FA1EF"/>
    <w:rsid w:val="5495C6FF"/>
    <w:rsid w:val="55238AD1"/>
    <w:rsid w:val="559AA2E4"/>
    <w:rsid w:val="56879156"/>
    <w:rsid w:val="570D3BD4"/>
    <w:rsid w:val="582BEFD1"/>
    <w:rsid w:val="582E12E2"/>
    <w:rsid w:val="58C755EF"/>
    <w:rsid w:val="59F0D90C"/>
    <w:rsid w:val="5A23C6A5"/>
    <w:rsid w:val="5A64B866"/>
    <w:rsid w:val="5A902C6B"/>
    <w:rsid w:val="5AF94A02"/>
    <w:rsid w:val="5B6370F3"/>
    <w:rsid w:val="5B73E27C"/>
    <w:rsid w:val="5BCF0125"/>
    <w:rsid w:val="5C5F2071"/>
    <w:rsid w:val="5D23876A"/>
    <w:rsid w:val="5E1BAD10"/>
    <w:rsid w:val="5F453701"/>
    <w:rsid w:val="606C966C"/>
    <w:rsid w:val="60FDB210"/>
    <w:rsid w:val="6220273E"/>
    <w:rsid w:val="62B28E75"/>
    <w:rsid w:val="631F6DED"/>
    <w:rsid w:val="6518FE5A"/>
    <w:rsid w:val="65387FAB"/>
    <w:rsid w:val="65A1B611"/>
    <w:rsid w:val="6931E0FA"/>
    <w:rsid w:val="6A14F918"/>
    <w:rsid w:val="6A24E65A"/>
    <w:rsid w:val="6AEEEE4A"/>
    <w:rsid w:val="6B5568DE"/>
    <w:rsid w:val="6B93950F"/>
    <w:rsid w:val="6BEE7E86"/>
    <w:rsid w:val="6C336891"/>
    <w:rsid w:val="6C54AC97"/>
    <w:rsid w:val="6CF44FC3"/>
    <w:rsid w:val="6D63AE8F"/>
    <w:rsid w:val="6DB4EE89"/>
    <w:rsid w:val="6E5E9089"/>
    <w:rsid w:val="6E8F75EE"/>
    <w:rsid w:val="70704A0D"/>
    <w:rsid w:val="70FF88BA"/>
    <w:rsid w:val="7162DB48"/>
    <w:rsid w:val="71F4BE68"/>
    <w:rsid w:val="742ABBD2"/>
    <w:rsid w:val="74453D25"/>
    <w:rsid w:val="74ACEEFB"/>
    <w:rsid w:val="74D022D8"/>
    <w:rsid w:val="760492B6"/>
    <w:rsid w:val="7609D44A"/>
    <w:rsid w:val="76C54159"/>
    <w:rsid w:val="77F33ADE"/>
    <w:rsid w:val="788C6B55"/>
    <w:rsid w:val="7A6B590C"/>
    <w:rsid w:val="7AA75A2A"/>
    <w:rsid w:val="7B2A4428"/>
    <w:rsid w:val="7B50E01D"/>
    <w:rsid w:val="7C05B7BB"/>
    <w:rsid w:val="7EDFDD78"/>
    <w:rsid w:val="7F9C65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3C83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7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67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7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6677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6779"/>
    <w:pPr>
      <w:ind w:left="720"/>
      <w:contextualSpacing/>
    </w:pPr>
  </w:style>
  <w:style w:type="character" w:styleId="Hyperlink">
    <w:name w:val="Hyperlink"/>
    <w:basedOn w:val="DefaultParagraphFont"/>
    <w:uiPriority w:val="99"/>
    <w:unhideWhenUsed/>
    <w:rsid w:val="00901DB8"/>
    <w:rPr>
      <w:color w:val="623F8D"/>
      <w:u w:val="single"/>
    </w:rPr>
  </w:style>
  <w:style w:type="paragraph" w:styleId="Footer">
    <w:name w:val="footer"/>
    <w:basedOn w:val="Normal"/>
    <w:link w:val="FooterChar"/>
    <w:uiPriority w:val="99"/>
    <w:unhideWhenUsed/>
    <w:rsid w:val="00AE2477"/>
    <w:pPr>
      <w:tabs>
        <w:tab w:val="center" w:pos="4320"/>
        <w:tab w:val="right" w:pos="8640"/>
      </w:tabs>
    </w:pPr>
  </w:style>
  <w:style w:type="character" w:customStyle="1" w:styleId="FooterChar">
    <w:name w:val="Footer Char"/>
    <w:basedOn w:val="DefaultParagraphFont"/>
    <w:link w:val="Footer"/>
    <w:uiPriority w:val="99"/>
    <w:rsid w:val="00AE2477"/>
  </w:style>
  <w:style w:type="character" w:styleId="PageNumber">
    <w:name w:val="page number"/>
    <w:basedOn w:val="DefaultParagraphFont"/>
    <w:uiPriority w:val="99"/>
    <w:semiHidden/>
    <w:unhideWhenUsed/>
    <w:rsid w:val="00AE2477"/>
  </w:style>
  <w:style w:type="character" w:customStyle="1" w:styleId="course-name1">
    <w:name w:val="course-name1"/>
    <w:basedOn w:val="DefaultParagraphFont"/>
    <w:rsid w:val="00273F9A"/>
    <w:rPr>
      <w:rFonts w:ascii="Arial" w:hAnsi="Arial" w:cs="Arial" w:hint="default"/>
      <w:i w:val="0"/>
      <w:iCs w:val="0"/>
      <w:sz w:val="18"/>
      <w:szCs w:val="18"/>
    </w:rPr>
  </w:style>
  <w:style w:type="character" w:styleId="CommentReference">
    <w:name w:val="annotation reference"/>
    <w:basedOn w:val="DefaultParagraphFont"/>
    <w:uiPriority w:val="99"/>
    <w:semiHidden/>
    <w:unhideWhenUsed/>
    <w:rsid w:val="00CF6FBA"/>
    <w:rPr>
      <w:sz w:val="16"/>
      <w:szCs w:val="16"/>
    </w:rPr>
  </w:style>
  <w:style w:type="paragraph" w:styleId="CommentText">
    <w:name w:val="annotation text"/>
    <w:basedOn w:val="Normal"/>
    <w:link w:val="CommentTextChar"/>
    <w:uiPriority w:val="99"/>
    <w:semiHidden/>
    <w:unhideWhenUsed/>
    <w:rsid w:val="00CF6FBA"/>
    <w:rPr>
      <w:sz w:val="20"/>
      <w:szCs w:val="20"/>
      <w:lang w:val="en-CA"/>
    </w:rPr>
  </w:style>
  <w:style w:type="character" w:customStyle="1" w:styleId="CommentTextChar">
    <w:name w:val="Comment Text Char"/>
    <w:basedOn w:val="DefaultParagraphFont"/>
    <w:link w:val="CommentText"/>
    <w:uiPriority w:val="99"/>
    <w:semiHidden/>
    <w:rsid w:val="00CF6FBA"/>
    <w:rPr>
      <w:sz w:val="20"/>
      <w:szCs w:val="20"/>
      <w:lang w:val="en-CA"/>
    </w:rPr>
  </w:style>
  <w:style w:type="paragraph" w:styleId="BalloonText">
    <w:name w:val="Balloon Text"/>
    <w:basedOn w:val="Normal"/>
    <w:link w:val="BalloonTextChar"/>
    <w:uiPriority w:val="99"/>
    <w:semiHidden/>
    <w:unhideWhenUsed/>
    <w:rsid w:val="00CF6F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6FBA"/>
    <w:rPr>
      <w:rFonts w:ascii="Lucida Grande" w:hAnsi="Lucida Grande" w:cs="Lucida Grande"/>
      <w:sz w:val="18"/>
      <w:szCs w:val="18"/>
    </w:rPr>
  </w:style>
  <w:style w:type="paragraph" w:styleId="NormalWeb">
    <w:name w:val="Normal (Web)"/>
    <w:basedOn w:val="Normal"/>
    <w:uiPriority w:val="99"/>
    <w:unhideWhenUsed/>
    <w:rsid w:val="00AE7672"/>
    <w:pPr>
      <w:spacing w:before="100" w:beforeAutospacing="1" w:after="100" w:afterAutospacing="1"/>
    </w:pPr>
    <w:rPr>
      <w:rFonts w:ascii="Times" w:hAnsi="Times" w:cs="Times New Roman"/>
      <w:sz w:val="20"/>
      <w:szCs w:val="20"/>
      <w:lang w:val="en-CA"/>
    </w:rPr>
  </w:style>
  <w:style w:type="character" w:styleId="FollowedHyperlink">
    <w:name w:val="FollowedHyperlink"/>
    <w:basedOn w:val="DefaultParagraphFont"/>
    <w:uiPriority w:val="99"/>
    <w:semiHidden/>
    <w:unhideWhenUsed/>
    <w:rsid w:val="005C4BC6"/>
    <w:rPr>
      <w:color w:val="800080" w:themeColor="followedHyperlink"/>
      <w:u w:val="single"/>
    </w:rPr>
  </w:style>
  <w:style w:type="character" w:styleId="Emphasis">
    <w:name w:val="Emphasis"/>
    <w:basedOn w:val="DefaultParagraphFont"/>
    <w:uiPriority w:val="20"/>
    <w:qFormat/>
    <w:rsid w:val="005C4BC6"/>
    <w:rPr>
      <w:i/>
      <w:iCs/>
    </w:rPr>
  </w:style>
  <w:style w:type="character" w:styleId="Strong">
    <w:name w:val="Strong"/>
    <w:basedOn w:val="DefaultParagraphFont"/>
    <w:uiPriority w:val="22"/>
    <w:qFormat/>
    <w:rsid w:val="005C4BC6"/>
    <w:rPr>
      <w:b/>
      <w:bCs/>
    </w:rPr>
  </w:style>
  <w:style w:type="character" w:styleId="SubtleEmphasis">
    <w:name w:val="Subtle Emphasis"/>
    <w:basedOn w:val="DefaultParagraphFont"/>
    <w:uiPriority w:val="19"/>
    <w:qFormat/>
    <w:rsid w:val="003A1E84"/>
    <w:rPr>
      <w:i/>
      <w:iCs/>
      <w:color w:val="404040" w:themeColor="text1" w:themeTint="BF"/>
    </w:rPr>
  </w:style>
  <w:style w:type="character" w:styleId="UnresolvedMention">
    <w:name w:val="Unresolved Mention"/>
    <w:basedOn w:val="DefaultParagraphFont"/>
    <w:uiPriority w:val="99"/>
    <w:unhideWhenUsed/>
    <w:rsid w:val="00590CE5"/>
    <w:rPr>
      <w:color w:val="605E5C"/>
      <w:shd w:val="clear" w:color="auto" w:fill="E1DFDD"/>
    </w:rPr>
  </w:style>
  <w:style w:type="table" w:styleId="TableGrid">
    <w:name w:val="Table Grid"/>
    <w:basedOn w:val="TableNormal"/>
    <w:uiPriority w:val="59"/>
    <w:rsid w:val="00E86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16F"/>
    <w:pPr>
      <w:tabs>
        <w:tab w:val="center" w:pos="4680"/>
        <w:tab w:val="right" w:pos="9360"/>
      </w:tabs>
    </w:pPr>
  </w:style>
  <w:style w:type="character" w:customStyle="1" w:styleId="HeaderChar">
    <w:name w:val="Header Char"/>
    <w:basedOn w:val="DefaultParagraphFont"/>
    <w:link w:val="Header"/>
    <w:uiPriority w:val="99"/>
    <w:rsid w:val="000B116F"/>
  </w:style>
  <w:style w:type="table" w:styleId="TableGridLight">
    <w:name w:val="Grid Table Light"/>
    <w:basedOn w:val="TableNormal"/>
    <w:uiPriority w:val="99"/>
    <w:rsid w:val="00A37C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ommentSubject">
    <w:name w:val="annotation subject"/>
    <w:basedOn w:val="CommentText"/>
    <w:next w:val="CommentText"/>
    <w:link w:val="CommentSubjectChar"/>
    <w:uiPriority w:val="99"/>
    <w:semiHidden/>
    <w:unhideWhenUsed/>
    <w:rsid w:val="0027765A"/>
    <w:rPr>
      <w:b/>
      <w:bCs/>
      <w:lang w:val="en-US"/>
    </w:rPr>
  </w:style>
  <w:style w:type="character" w:customStyle="1" w:styleId="CommentSubjectChar">
    <w:name w:val="Comment Subject Char"/>
    <w:basedOn w:val="CommentTextChar"/>
    <w:link w:val="CommentSubject"/>
    <w:uiPriority w:val="99"/>
    <w:semiHidden/>
    <w:rsid w:val="0027765A"/>
    <w:rPr>
      <w:b/>
      <w:bCs/>
      <w:sz w:val="20"/>
      <w:szCs w:val="20"/>
      <w:lang w:val="en-CA"/>
    </w:rPr>
  </w:style>
  <w:style w:type="paragraph" w:styleId="Revision">
    <w:name w:val="Revision"/>
    <w:hidden/>
    <w:uiPriority w:val="99"/>
    <w:semiHidden/>
    <w:rsid w:val="00A37EA6"/>
  </w:style>
  <w:style w:type="character" w:customStyle="1" w:styleId="apple-converted-space">
    <w:name w:val="apple-converted-space"/>
    <w:basedOn w:val="DefaultParagraphFont"/>
    <w:rsid w:val="000B50B9"/>
  </w:style>
  <w:style w:type="character" w:customStyle="1" w:styleId="searchhighlight">
    <w:name w:val="searchhighlight"/>
    <w:basedOn w:val="DefaultParagraphFont"/>
    <w:rsid w:val="00CC3AA7"/>
  </w:style>
  <w:style w:type="character" w:styleId="Mention">
    <w:name w:val="Mention"/>
    <w:basedOn w:val="DefaultParagraphFont"/>
    <w:uiPriority w:val="99"/>
    <w:unhideWhenUsed/>
    <w:rsid w:val="0058748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477">
      <w:bodyDiv w:val="1"/>
      <w:marLeft w:val="0"/>
      <w:marRight w:val="0"/>
      <w:marTop w:val="0"/>
      <w:marBottom w:val="0"/>
      <w:divBdr>
        <w:top w:val="none" w:sz="0" w:space="0" w:color="auto"/>
        <w:left w:val="none" w:sz="0" w:space="0" w:color="auto"/>
        <w:bottom w:val="none" w:sz="0" w:space="0" w:color="auto"/>
        <w:right w:val="none" w:sz="0" w:space="0" w:color="auto"/>
      </w:divBdr>
    </w:div>
    <w:div w:id="22825329">
      <w:bodyDiv w:val="1"/>
      <w:marLeft w:val="0"/>
      <w:marRight w:val="0"/>
      <w:marTop w:val="0"/>
      <w:marBottom w:val="0"/>
      <w:divBdr>
        <w:top w:val="none" w:sz="0" w:space="0" w:color="auto"/>
        <w:left w:val="none" w:sz="0" w:space="0" w:color="auto"/>
        <w:bottom w:val="none" w:sz="0" w:space="0" w:color="auto"/>
        <w:right w:val="none" w:sz="0" w:space="0" w:color="auto"/>
      </w:divBdr>
    </w:div>
    <w:div w:id="91440634">
      <w:bodyDiv w:val="1"/>
      <w:marLeft w:val="0"/>
      <w:marRight w:val="0"/>
      <w:marTop w:val="0"/>
      <w:marBottom w:val="0"/>
      <w:divBdr>
        <w:top w:val="none" w:sz="0" w:space="0" w:color="auto"/>
        <w:left w:val="none" w:sz="0" w:space="0" w:color="auto"/>
        <w:bottom w:val="none" w:sz="0" w:space="0" w:color="auto"/>
        <w:right w:val="none" w:sz="0" w:space="0" w:color="auto"/>
      </w:divBdr>
    </w:div>
    <w:div w:id="120072139">
      <w:bodyDiv w:val="1"/>
      <w:marLeft w:val="0"/>
      <w:marRight w:val="0"/>
      <w:marTop w:val="0"/>
      <w:marBottom w:val="0"/>
      <w:divBdr>
        <w:top w:val="none" w:sz="0" w:space="0" w:color="auto"/>
        <w:left w:val="none" w:sz="0" w:space="0" w:color="auto"/>
        <w:bottom w:val="none" w:sz="0" w:space="0" w:color="auto"/>
        <w:right w:val="none" w:sz="0" w:space="0" w:color="auto"/>
      </w:divBdr>
    </w:div>
    <w:div w:id="137039392">
      <w:bodyDiv w:val="1"/>
      <w:marLeft w:val="0"/>
      <w:marRight w:val="0"/>
      <w:marTop w:val="0"/>
      <w:marBottom w:val="0"/>
      <w:divBdr>
        <w:top w:val="none" w:sz="0" w:space="0" w:color="auto"/>
        <w:left w:val="none" w:sz="0" w:space="0" w:color="auto"/>
        <w:bottom w:val="none" w:sz="0" w:space="0" w:color="auto"/>
        <w:right w:val="none" w:sz="0" w:space="0" w:color="auto"/>
      </w:divBdr>
    </w:div>
    <w:div w:id="187838804">
      <w:bodyDiv w:val="1"/>
      <w:marLeft w:val="0"/>
      <w:marRight w:val="0"/>
      <w:marTop w:val="0"/>
      <w:marBottom w:val="0"/>
      <w:divBdr>
        <w:top w:val="none" w:sz="0" w:space="0" w:color="auto"/>
        <w:left w:val="none" w:sz="0" w:space="0" w:color="auto"/>
        <w:bottom w:val="none" w:sz="0" w:space="0" w:color="auto"/>
        <w:right w:val="none" w:sz="0" w:space="0" w:color="auto"/>
      </w:divBdr>
    </w:div>
    <w:div w:id="194006408">
      <w:bodyDiv w:val="1"/>
      <w:marLeft w:val="0"/>
      <w:marRight w:val="0"/>
      <w:marTop w:val="0"/>
      <w:marBottom w:val="0"/>
      <w:divBdr>
        <w:top w:val="none" w:sz="0" w:space="0" w:color="auto"/>
        <w:left w:val="none" w:sz="0" w:space="0" w:color="auto"/>
        <w:bottom w:val="none" w:sz="0" w:space="0" w:color="auto"/>
        <w:right w:val="none" w:sz="0" w:space="0" w:color="auto"/>
      </w:divBdr>
    </w:div>
    <w:div w:id="205413498">
      <w:bodyDiv w:val="1"/>
      <w:marLeft w:val="0"/>
      <w:marRight w:val="0"/>
      <w:marTop w:val="0"/>
      <w:marBottom w:val="0"/>
      <w:divBdr>
        <w:top w:val="none" w:sz="0" w:space="0" w:color="auto"/>
        <w:left w:val="none" w:sz="0" w:space="0" w:color="auto"/>
        <w:bottom w:val="none" w:sz="0" w:space="0" w:color="auto"/>
        <w:right w:val="none" w:sz="0" w:space="0" w:color="auto"/>
      </w:divBdr>
    </w:div>
    <w:div w:id="253630003">
      <w:bodyDiv w:val="1"/>
      <w:marLeft w:val="0"/>
      <w:marRight w:val="0"/>
      <w:marTop w:val="0"/>
      <w:marBottom w:val="0"/>
      <w:divBdr>
        <w:top w:val="none" w:sz="0" w:space="0" w:color="auto"/>
        <w:left w:val="none" w:sz="0" w:space="0" w:color="auto"/>
        <w:bottom w:val="none" w:sz="0" w:space="0" w:color="auto"/>
        <w:right w:val="none" w:sz="0" w:space="0" w:color="auto"/>
      </w:divBdr>
    </w:div>
    <w:div w:id="274600132">
      <w:bodyDiv w:val="1"/>
      <w:marLeft w:val="0"/>
      <w:marRight w:val="0"/>
      <w:marTop w:val="0"/>
      <w:marBottom w:val="0"/>
      <w:divBdr>
        <w:top w:val="none" w:sz="0" w:space="0" w:color="auto"/>
        <w:left w:val="none" w:sz="0" w:space="0" w:color="auto"/>
        <w:bottom w:val="none" w:sz="0" w:space="0" w:color="auto"/>
        <w:right w:val="none" w:sz="0" w:space="0" w:color="auto"/>
      </w:divBdr>
    </w:div>
    <w:div w:id="319308863">
      <w:bodyDiv w:val="1"/>
      <w:marLeft w:val="0"/>
      <w:marRight w:val="0"/>
      <w:marTop w:val="0"/>
      <w:marBottom w:val="0"/>
      <w:divBdr>
        <w:top w:val="none" w:sz="0" w:space="0" w:color="auto"/>
        <w:left w:val="none" w:sz="0" w:space="0" w:color="auto"/>
        <w:bottom w:val="none" w:sz="0" w:space="0" w:color="auto"/>
        <w:right w:val="none" w:sz="0" w:space="0" w:color="auto"/>
      </w:divBdr>
    </w:div>
    <w:div w:id="350492543">
      <w:bodyDiv w:val="1"/>
      <w:marLeft w:val="0"/>
      <w:marRight w:val="0"/>
      <w:marTop w:val="0"/>
      <w:marBottom w:val="0"/>
      <w:divBdr>
        <w:top w:val="none" w:sz="0" w:space="0" w:color="auto"/>
        <w:left w:val="none" w:sz="0" w:space="0" w:color="auto"/>
        <w:bottom w:val="none" w:sz="0" w:space="0" w:color="auto"/>
        <w:right w:val="none" w:sz="0" w:space="0" w:color="auto"/>
      </w:divBdr>
    </w:div>
    <w:div w:id="357195163">
      <w:bodyDiv w:val="1"/>
      <w:marLeft w:val="0"/>
      <w:marRight w:val="0"/>
      <w:marTop w:val="0"/>
      <w:marBottom w:val="0"/>
      <w:divBdr>
        <w:top w:val="none" w:sz="0" w:space="0" w:color="auto"/>
        <w:left w:val="none" w:sz="0" w:space="0" w:color="auto"/>
        <w:bottom w:val="none" w:sz="0" w:space="0" w:color="auto"/>
        <w:right w:val="none" w:sz="0" w:space="0" w:color="auto"/>
      </w:divBdr>
    </w:div>
    <w:div w:id="510490587">
      <w:bodyDiv w:val="1"/>
      <w:marLeft w:val="0"/>
      <w:marRight w:val="0"/>
      <w:marTop w:val="0"/>
      <w:marBottom w:val="0"/>
      <w:divBdr>
        <w:top w:val="none" w:sz="0" w:space="0" w:color="auto"/>
        <w:left w:val="none" w:sz="0" w:space="0" w:color="auto"/>
        <w:bottom w:val="none" w:sz="0" w:space="0" w:color="auto"/>
        <w:right w:val="none" w:sz="0" w:space="0" w:color="auto"/>
      </w:divBdr>
    </w:div>
    <w:div w:id="596593995">
      <w:bodyDiv w:val="1"/>
      <w:marLeft w:val="0"/>
      <w:marRight w:val="0"/>
      <w:marTop w:val="0"/>
      <w:marBottom w:val="0"/>
      <w:divBdr>
        <w:top w:val="none" w:sz="0" w:space="0" w:color="auto"/>
        <w:left w:val="none" w:sz="0" w:space="0" w:color="auto"/>
        <w:bottom w:val="none" w:sz="0" w:space="0" w:color="auto"/>
        <w:right w:val="none" w:sz="0" w:space="0" w:color="auto"/>
      </w:divBdr>
    </w:div>
    <w:div w:id="610093971">
      <w:bodyDiv w:val="1"/>
      <w:marLeft w:val="0"/>
      <w:marRight w:val="0"/>
      <w:marTop w:val="0"/>
      <w:marBottom w:val="0"/>
      <w:divBdr>
        <w:top w:val="none" w:sz="0" w:space="0" w:color="auto"/>
        <w:left w:val="none" w:sz="0" w:space="0" w:color="auto"/>
        <w:bottom w:val="none" w:sz="0" w:space="0" w:color="auto"/>
        <w:right w:val="none" w:sz="0" w:space="0" w:color="auto"/>
      </w:divBdr>
    </w:div>
    <w:div w:id="642849652">
      <w:bodyDiv w:val="1"/>
      <w:marLeft w:val="0"/>
      <w:marRight w:val="0"/>
      <w:marTop w:val="0"/>
      <w:marBottom w:val="0"/>
      <w:divBdr>
        <w:top w:val="none" w:sz="0" w:space="0" w:color="auto"/>
        <w:left w:val="none" w:sz="0" w:space="0" w:color="auto"/>
        <w:bottom w:val="none" w:sz="0" w:space="0" w:color="auto"/>
        <w:right w:val="none" w:sz="0" w:space="0" w:color="auto"/>
      </w:divBdr>
    </w:div>
    <w:div w:id="668487758">
      <w:bodyDiv w:val="1"/>
      <w:marLeft w:val="0"/>
      <w:marRight w:val="0"/>
      <w:marTop w:val="0"/>
      <w:marBottom w:val="0"/>
      <w:divBdr>
        <w:top w:val="none" w:sz="0" w:space="0" w:color="auto"/>
        <w:left w:val="none" w:sz="0" w:space="0" w:color="auto"/>
        <w:bottom w:val="none" w:sz="0" w:space="0" w:color="auto"/>
        <w:right w:val="none" w:sz="0" w:space="0" w:color="auto"/>
      </w:divBdr>
    </w:div>
    <w:div w:id="859011193">
      <w:bodyDiv w:val="1"/>
      <w:marLeft w:val="0"/>
      <w:marRight w:val="0"/>
      <w:marTop w:val="0"/>
      <w:marBottom w:val="0"/>
      <w:divBdr>
        <w:top w:val="none" w:sz="0" w:space="0" w:color="auto"/>
        <w:left w:val="none" w:sz="0" w:space="0" w:color="auto"/>
        <w:bottom w:val="none" w:sz="0" w:space="0" w:color="auto"/>
        <w:right w:val="none" w:sz="0" w:space="0" w:color="auto"/>
      </w:divBdr>
    </w:div>
    <w:div w:id="905847029">
      <w:bodyDiv w:val="1"/>
      <w:marLeft w:val="0"/>
      <w:marRight w:val="0"/>
      <w:marTop w:val="0"/>
      <w:marBottom w:val="0"/>
      <w:divBdr>
        <w:top w:val="none" w:sz="0" w:space="0" w:color="auto"/>
        <w:left w:val="none" w:sz="0" w:space="0" w:color="auto"/>
        <w:bottom w:val="none" w:sz="0" w:space="0" w:color="auto"/>
        <w:right w:val="none" w:sz="0" w:space="0" w:color="auto"/>
      </w:divBdr>
    </w:div>
    <w:div w:id="932325893">
      <w:bodyDiv w:val="1"/>
      <w:marLeft w:val="0"/>
      <w:marRight w:val="0"/>
      <w:marTop w:val="0"/>
      <w:marBottom w:val="0"/>
      <w:divBdr>
        <w:top w:val="none" w:sz="0" w:space="0" w:color="auto"/>
        <w:left w:val="none" w:sz="0" w:space="0" w:color="auto"/>
        <w:bottom w:val="none" w:sz="0" w:space="0" w:color="auto"/>
        <w:right w:val="none" w:sz="0" w:space="0" w:color="auto"/>
      </w:divBdr>
    </w:div>
    <w:div w:id="957834119">
      <w:bodyDiv w:val="1"/>
      <w:marLeft w:val="0"/>
      <w:marRight w:val="0"/>
      <w:marTop w:val="0"/>
      <w:marBottom w:val="0"/>
      <w:divBdr>
        <w:top w:val="none" w:sz="0" w:space="0" w:color="auto"/>
        <w:left w:val="none" w:sz="0" w:space="0" w:color="auto"/>
        <w:bottom w:val="none" w:sz="0" w:space="0" w:color="auto"/>
        <w:right w:val="none" w:sz="0" w:space="0" w:color="auto"/>
      </w:divBdr>
    </w:div>
    <w:div w:id="1107236950">
      <w:bodyDiv w:val="1"/>
      <w:marLeft w:val="0"/>
      <w:marRight w:val="0"/>
      <w:marTop w:val="0"/>
      <w:marBottom w:val="0"/>
      <w:divBdr>
        <w:top w:val="none" w:sz="0" w:space="0" w:color="auto"/>
        <w:left w:val="none" w:sz="0" w:space="0" w:color="auto"/>
        <w:bottom w:val="none" w:sz="0" w:space="0" w:color="auto"/>
        <w:right w:val="none" w:sz="0" w:space="0" w:color="auto"/>
      </w:divBdr>
    </w:div>
    <w:div w:id="1153523979">
      <w:bodyDiv w:val="1"/>
      <w:marLeft w:val="0"/>
      <w:marRight w:val="0"/>
      <w:marTop w:val="0"/>
      <w:marBottom w:val="0"/>
      <w:divBdr>
        <w:top w:val="none" w:sz="0" w:space="0" w:color="auto"/>
        <w:left w:val="none" w:sz="0" w:space="0" w:color="auto"/>
        <w:bottom w:val="none" w:sz="0" w:space="0" w:color="auto"/>
        <w:right w:val="none" w:sz="0" w:space="0" w:color="auto"/>
      </w:divBdr>
    </w:div>
    <w:div w:id="1186402217">
      <w:bodyDiv w:val="1"/>
      <w:marLeft w:val="0"/>
      <w:marRight w:val="0"/>
      <w:marTop w:val="0"/>
      <w:marBottom w:val="0"/>
      <w:divBdr>
        <w:top w:val="none" w:sz="0" w:space="0" w:color="auto"/>
        <w:left w:val="none" w:sz="0" w:space="0" w:color="auto"/>
        <w:bottom w:val="none" w:sz="0" w:space="0" w:color="auto"/>
        <w:right w:val="none" w:sz="0" w:space="0" w:color="auto"/>
      </w:divBdr>
    </w:div>
    <w:div w:id="1333334463">
      <w:bodyDiv w:val="1"/>
      <w:marLeft w:val="0"/>
      <w:marRight w:val="0"/>
      <w:marTop w:val="0"/>
      <w:marBottom w:val="0"/>
      <w:divBdr>
        <w:top w:val="none" w:sz="0" w:space="0" w:color="auto"/>
        <w:left w:val="none" w:sz="0" w:space="0" w:color="auto"/>
        <w:bottom w:val="none" w:sz="0" w:space="0" w:color="auto"/>
        <w:right w:val="none" w:sz="0" w:space="0" w:color="auto"/>
      </w:divBdr>
      <w:divsChild>
        <w:div w:id="1712731468">
          <w:marLeft w:val="0"/>
          <w:marRight w:val="0"/>
          <w:marTop w:val="0"/>
          <w:marBottom w:val="0"/>
          <w:divBdr>
            <w:top w:val="none" w:sz="0" w:space="0" w:color="auto"/>
            <w:left w:val="none" w:sz="0" w:space="0" w:color="auto"/>
            <w:bottom w:val="none" w:sz="0" w:space="0" w:color="auto"/>
            <w:right w:val="none" w:sz="0" w:space="0" w:color="auto"/>
          </w:divBdr>
          <w:divsChild>
            <w:div w:id="1331446087">
              <w:marLeft w:val="0"/>
              <w:marRight w:val="0"/>
              <w:marTop w:val="0"/>
              <w:marBottom w:val="0"/>
              <w:divBdr>
                <w:top w:val="none" w:sz="0" w:space="0" w:color="auto"/>
                <w:left w:val="none" w:sz="0" w:space="0" w:color="auto"/>
                <w:bottom w:val="none" w:sz="0" w:space="0" w:color="auto"/>
                <w:right w:val="none" w:sz="0" w:space="0" w:color="auto"/>
              </w:divBdr>
              <w:divsChild>
                <w:div w:id="21165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09519">
      <w:bodyDiv w:val="1"/>
      <w:marLeft w:val="0"/>
      <w:marRight w:val="0"/>
      <w:marTop w:val="0"/>
      <w:marBottom w:val="0"/>
      <w:divBdr>
        <w:top w:val="none" w:sz="0" w:space="0" w:color="auto"/>
        <w:left w:val="none" w:sz="0" w:space="0" w:color="auto"/>
        <w:bottom w:val="none" w:sz="0" w:space="0" w:color="auto"/>
        <w:right w:val="none" w:sz="0" w:space="0" w:color="auto"/>
      </w:divBdr>
    </w:div>
    <w:div w:id="1445149266">
      <w:bodyDiv w:val="1"/>
      <w:marLeft w:val="0"/>
      <w:marRight w:val="0"/>
      <w:marTop w:val="0"/>
      <w:marBottom w:val="0"/>
      <w:divBdr>
        <w:top w:val="none" w:sz="0" w:space="0" w:color="auto"/>
        <w:left w:val="none" w:sz="0" w:space="0" w:color="auto"/>
        <w:bottom w:val="none" w:sz="0" w:space="0" w:color="auto"/>
        <w:right w:val="none" w:sz="0" w:space="0" w:color="auto"/>
      </w:divBdr>
    </w:div>
    <w:div w:id="1506364825">
      <w:bodyDiv w:val="1"/>
      <w:marLeft w:val="0"/>
      <w:marRight w:val="0"/>
      <w:marTop w:val="0"/>
      <w:marBottom w:val="0"/>
      <w:divBdr>
        <w:top w:val="none" w:sz="0" w:space="0" w:color="auto"/>
        <w:left w:val="none" w:sz="0" w:space="0" w:color="auto"/>
        <w:bottom w:val="none" w:sz="0" w:space="0" w:color="auto"/>
        <w:right w:val="none" w:sz="0" w:space="0" w:color="auto"/>
      </w:divBdr>
    </w:div>
    <w:div w:id="1531382429">
      <w:bodyDiv w:val="1"/>
      <w:marLeft w:val="0"/>
      <w:marRight w:val="0"/>
      <w:marTop w:val="0"/>
      <w:marBottom w:val="0"/>
      <w:divBdr>
        <w:top w:val="none" w:sz="0" w:space="0" w:color="auto"/>
        <w:left w:val="none" w:sz="0" w:space="0" w:color="auto"/>
        <w:bottom w:val="none" w:sz="0" w:space="0" w:color="auto"/>
        <w:right w:val="none" w:sz="0" w:space="0" w:color="auto"/>
      </w:divBdr>
    </w:div>
    <w:div w:id="1565024246">
      <w:bodyDiv w:val="1"/>
      <w:marLeft w:val="0"/>
      <w:marRight w:val="0"/>
      <w:marTop w:val="0"/>
      <w:marBottom w:val="0"/>
      <w:divBdr>
        <w:top w:val="none" w:sz="0" w:space="0" w:color="auto"/>
        <w:left w:val="none" w:sz="0" w:space="0" w:color="auto"/>
        <w:bottom w:val="none" w:sz="0" w:space="0" w:color="auto"/>
        <w:right w:val="none" w:sz="0" w:space="0" w:color="auto"/>
      </w:divBdr>
    </w:div>
    <w:div w:id="1607039529">
      <w:bodyDiv w:val="1"/>
      <w:marLeft w:val="0"/>
      <w:marRight w:val="0"/>
      <w:marTop w:val="0"/>
      <w:marBottom w:val="0"/>
      <w:divBdr>
        <w:top w:val="none" w:sz="0" w:space="0" w:color="auto"/>
        <w:left w:val="none" w:sz="0" w:space="0" w:color="auto"/>
        <w:bottom w:val="none" w:sz="0" w:space="0" w:color="auto"/>
        <w:right w:val="none" w:sz="0" w:space="0" w:color="auto"/>
      </w:divBdr>
    </w:div>
    <w:div w:id="1734346883">
      <w:bodyDiv w:val="1"/>
      <w:marLeft w:val="0"/>
      <w:marRight w:val="0"/>
      <w:marTop w:val="0"/>
      <w:marBottom w:val="0"/>
      <w:divBdr>
        <w:top w:val="none" w:sz="0" w:space="0" w:color="auto"/>
        <w:left w:val="none" w:sz="0" w:space="0" w:color="auto"/>
        <w:bottom w:val="none" w:sz="0" w:space="0" w:color="auto"/>
        <w:right w:val="none" w:sz="0" w:space="0" w:color="auto"/>
      </w:divBdr>
    </w:div>
    <w:div w:id="1734624531">
      <w:bodyDiv w:val="1"/>
      <w:marLeft w:val="0"/>
      <w:marRight w:val="0"/>
      <w:marTop w:val="0"/>
      <w:marBottom w:val="0"/>
      <w:divBdr>
        <w:top w:val="none" w:sz="0" w:space="0" w:color="auto"/>
        <w:left w:val="none" w:sz="0" w:space="0" w:color="auto"/>
        <w:bottom w:val="none" w:sz="0" w:space="0" w:color="auto"/>
        <w:right w:val="none" w:sz="0" w:space="0" w:color="auto"/>
      </w:divBdr>
    </w:div>
    <w:div w:id="1750615928">
      <w:bodyDiv w:val="1"/>
      <w:marLeft w:val="0"/>
      <w:marRight w:val="0"/>
      <w:marTop w:val="0"/>
      <w:marBottom w:val="0"/>
      <w:divBdr>
        <w:top w:val="none" w:sz="0" w:space="0" w:color="auto"/>
        <w:left w:val="none" w:sz="0" w:space="0" w:color="auto"/>
        <w:bottom w:val="none" w:sz="0" w:space="0" w:color="auto"/>
        <w:right w:val="none" w:sz="0" w:space="0" w:color="auto"/>
      </w:divBdr>
    </w:div>
    <w:div w:id="1832718148">
      <w:bodyDiv w:val="1"/>
      <w:marLeft w:val="0"/>
      <w:marRight w:val="0"/>
      <w:marTop w:val="0"/>
      <w:marBottom w:val="0"/>
      <w:divBdr>
        <w:top w:val="none" w:sz="0" w:space="0" w:color="auto"/>
        <w:left w:val="none" w:sz="0" w:space="0" w:color="auto"/>
        <w:bottom w:val="none" w:sz="0" w:space="0" w:color="auto"/>
        <w:right w:val="none" w:sz="0" w:space="0" w:color="auto"/>
      </w:divBdr>
    </w:div>
    <w:div w:id="1881740186">
      <w:bodyDiv w:val="1"/>
      <w:marLeft w:val="0"/>
      <w:marRight w:val="0"/>
      <w:marTop w:val="0"/>
      <w:marBottom w:val="0"/>
      <w:divBdr>
        <w:top w:val="none" w:sz="0" w:space="0" w:color="auto"/>
        <w:left w:val="none" w:sz="0" w:space="0" w:color="auto"/>
        <w:bottom w:val="none" w:sz="0" w:space="0" w:color="auto"/>
        <w:right w:val="none" w:sz="0" w:space="0" w:color="auto"/>
      </w:divBdr>
    </w:div>
    <w:div w:id="1885871137">
      <w:bodyDiv w:val="1"/>
      <w:marLeft w:val="0"/>
      <w:marRight w:val="0"/>
      <w:marTop w:val="0"/>
      <w:marBottom w:val="0"/>
      <w:divBdr>
        <w:top w:val="none" w:sz="0" w:space="0" w:color="auto"/>
        <w:left w:val="none" w:sz="0" w:space="0" w:color="auto"/>
        <w:bottom w:val="none" w:sz="0" w:space="0" w:color="auto"/>
        <w:right w:val="none" w:sz="0" w:space="0" w:color="auto"/>
      </w:divBdr>
    </w:div>
    <w:div w:id="1948923924">
      <w:bodyDiv w:val="1"/>
      <w:marLeft w:val="0"/>
      <w:marRight w:val="0"/>
      <w:marTop w:val="0"/>
      <w:marBottom w:val="0"/>
      <w:divBdr>
        <w:top w:val="none" w:sz="0" w:space="0" w:color="auto"/>
        <w:left w:val="none" w:sz="0" w:space="0" w:color="auto"/>
        <w:bottom w:val="none" w:sz="0" w:space="0" w:color="auto"/>
        <w:right w:val="none" w:sz="0" w:space="0" w:color="auto"/>
      </w:divBdr>
    </w:div>
    <w:div w:id="1958563330">
      <w:bodyDiv w:val="1"/>
      <w:marLeft w:val="0"/>
      <w:marRight w:val="0"/>
      <w:marTop w:val="0"/>
      <w:marBottom w:val="0"/>
      <w:divBdr>
        <w:top w:val="none" w:sz="0" w:space="0" w:color="auto"/>
        <w:left w:val="none" w:sz="0" w:space="0" w:color="auto"/>
        <w:bottom w:val="none" w:sz="0" w:space="0" w:color="auto"/>
        <w:right w:val="none" w:sz="0" w:space="0" w:color="auto"/>
      </w:divBdr>
    </w:div>
    <w:div w:id="2080395373">
      <w:bodyDiv w:val="1"/>
      <w:marLeft w:val="0"/>
      <w:marRight w:val="0"/>
      <w:marTop w:val="0"/>
      <w:marBottom w:val="0"/>
      <w:divBdr>
        <w:top w:val="none" w:sz="0" w:space="0" w:color="auto"/>
        <w:left w:val="none" w:sz="0" w:space="0" w:color="auto"/>
        <w:bottom w:val="none" w:sz="0" w:space="0" w:color="auto"/>
        <w:right w:val="none" w:sz="0" w:space="0" w:color="auto"/>
      </w:divBdr>
    </w:div>
    <w:div w:id="2093309143">
      <w:bodyDiv w:val="1"/>
      <w:marLeft w:val="0"/>
      <w:marRight w:val="0"/>
      <w:marTop w:val="0"/>
      <w:marBottom w:val="0"/>
      <w:divBdr>
        <w:top w:val="none" w:sz="0" w:space="0" w:color="auto"/>
        <w:left w:val="none" w:sz="0" w:space="0" w:color="auto"/>
        <w:bottom w:val="none" w:sz="0" w:space="0" w:color="auto"/>
        <w:right w:val="none" w:sz="0" w:space="0" w:color="auto"/>
      </w:divBdr>
      <w:divsChild>
        <w:div w:id="2057509423">
          <w:marLeft w:val="0"/>
          <w:marRight w:val="0"/>
          <w:marTop w:val="0"/>
          <w:marBottom w:val="0"/>
          <w:divBdr>
            <w:top w:val="none" w:sz="0" w:space="0" w:color="auto"/>
            <w:left w:val="none" w:sz="0" w:space="0" w:color="auto"/>
            <w:bottom w:val="none" w:sz="0" w:space="0" w:color="auto"/>
            <w:right w:val="none" w:sz="0" w:space="0" w:color="auto"/>
          </w:divBdr>
          <w:divsChild>
            <w:div w:id="1895189719">
              <w:marLeft w:val="0"/>
              <w:marRight w:val="0"/>
              <w:marTop w:val="0"/>
              <w:marBottom w:val="0"/>
              <w:divBdr>
                <w:top w:val="none" w:sz="0" w:space="0" w:color="auto"/>
                <w:left w:val="none" w:sz="0" w:space="0" w:color="auto"/>
                <w:bottom w:val="none" w:sz="0" w:space="0" w:color="auto"/>
                <w:right w:val="none" w:sz="0" w:space="0" w:color="auto"/>
              </w:divBdr>
              <w:divsChild>
                <w:div w:id="6917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675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svg"/><Relationship Id="rId42" Type="http://schemas.openxmlformats.org/officeDocument/2006/relationships/hyperlink" Target="https://cancer-genetics-western.netlify.app/syllabus/" TargetMode="External"/><Relationship Id="rId47" Type="http://schemas.openxmlformats.org/officeDocument/2006/relationships/image" Target="media/image27.png"/><Relationship Id="rId63" Type="http://schemas.openxmlformats.org/officeDocument/2006/relationships/hyperlink" Target="http://www.uwo.ca/univsec/pdf/academic_policies/appeals/scholastic_discipline_undergrad.pdf" TargetMode="External"/><Relationship Id="rId68" Type="http://schemas.openxmlformats.org/officeDocument/2006/relationships/hyperlink" Target="https://www.uwo.ca/sci/counselling/"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wts.uwo.ca/helpdesk/" TargetMode="Externa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hyperlink" Target="https://www.google.com/search?q=internet+speed+test+google&amp;rlz=1C5CHFA_enCA702CA702&amp;oq=internet+speed+test+google&amp;aqs=chrome..69i57j0l7.3608j0j4&amp;sourceid=chrome&amp;ie=UTF-8" TargetMode="External"/><Relationship Id="rId37" Type="http://schemas.openxmlformats.org/officeDocument/2006/relationships/image" Target="media/image21.png"/><Relationship Id="rId40" Type="http://schemas.openxmlformats.org/officeDocument/2006/relationships/image" Target="media/image24.svg"/><Relationship Id="rId45" Type="http://schemas.openxmlformats.org/officeDocument/2006/relationships/image" Target="media/image25.png"/><Relationship Id="rId53" Type="http://schemas.openxmlformats.org/officeDocument/2006/relationships/hyperlink" Target="https://www.uwo.ca/univsec/pdf/board/code.pdf" TargetMode="External"/><Relationship Id="rId58" Type="http://schemas.openxmlformats.org/officeDocument/2006/relationships/image" Target="media/image34.svg"/><Relationship Id="rId66" Type="http://schemas.openxmlformats.org/officeDocument/2006/relationships/hyperlink" Target="https://www.uwo.ca/univsec/pdf/academic_policies/registration_progression_grad/coursecredit.pdf"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www.westerncalendar.uwo.ca/PolicyPages.cfm?Command=showCategory&amp;PolicyCategoryID=1&amp;SelectedCalendar=Live&amp;ArchiveID=" TargetMode="External"/><Relationship Id="rId19" Type="http://schemas.openxmlformats.org/officeDocument/2006/relationships/image" Target="media/image8.sv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svg"/><Relationship Id="rId30" Type="http://schemas.openxmlformats.org/officeDocument/2006/relationships/hyperlink" Target="https://www.google.ca/chrome/?brand=CHBD&amp;gclid=CjwKCAjwxLH3BRApEiwAqX9arfg8JaH6fWGASk9bHTkfW_dyBir93A1-TliP-7u1Kguf-WZsoGAPhBoC9NYQAvD_BwE&amp;gclsrc=aw.ds" TargetMode="External"/><Relationship Id="rId35" Type="http://schemas.openxmlformats.org/officeDocument/2006/relationships/image" Target="media/image19.png"/><Relationship Id="rId43" Type="http://schemas.openxmlformats.org/officeDocument/2006/relationships/hyperlink" Target="https://www.westerncalendar.uwo.ca/PolicyPages.cfm?Command=showCategory&amp;PolicyCategoryID=5&amp;SelectedCalendar=Live&amp;ArchiveID=" TargetMode="External"/><Relationship Id="rId48" Type="http://schemas.openxmlformats.org/officeDocument/2006/relationships/image" Target="media/image28.svg"/><Relationship Id="rId56" Type="http://schemas.openxmlformats.org/officeDocument/2006/relationships/hyperlink" Target="https://www.uwo.ca/hro/" TargetMode="External"/><Relationship Id="rId64" Type="http://schemas.openxmlformats.org/officeDocument/2006/relationships/hyperlink" Target="https://www.uwo.ca/univsec/pdf/academic_policies/appeals/Academic%20Accommodation_disabilities.pdf" TargetMode="External"/><Relationship Id="rId69" Type="http://schemas.openxmlformats.org/officeDocument/2006/relationships/hyperlink" Target="http://www.uwo.ca/univsec/pdf/academic_policies/appeals/appealsundergrad.pdf" TargetMode="External"/><Relationship Id="rId8" Type="http://schemas.openxmlformats.org/officeDocument/2006/relationships/image" Target="media/image1.jpeg"/><Relationship Id="rId51" Type="http://schemas.openxmlformats.org/officeDocument/2006/relationships/image" Target="media/image31.png"/><Relationship Id="rId72" Type="http://schemas.openxmlformats.org/officeDocument/2006/relationships/hyperlink" Target="http://www.shs.uwo.ca/"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6.svg"/><Relationship Id="rId25" Type="http://schemas.openxmlformats.org/officeDocument/2006/relationships/image" Target="media/image14.svg"/><Relationship Id="rId33" Type="http://schemas.openxmlformats.org/officeDocument/2006/relationships/image" Target="media/image17.png"/><Relationship Id="rId38" Type="http://schemas.openxmlformats.org/officeDocument/2006/relationships/image" Target="media/image22.svg"/><Relationship Id="rId46" Type="http://schemas.openxmlformats.org/officeDocument/2006/relationships/image" Target="media/image26.svg"/><Relationship Id="rId59" Type="http://schemas.openxmlformats.org/officeDocument/2006/relationships/hyperlink" Target="https://www.westerncalendar.uwo.ca/PolicyPages.cfm?Command=showCategory&amp;PolicyCategoryID=1&amp;SelectedCalendar=Live&amp;ArchiveID=" TargetMode="External"/><Relationship Id="rId67" Type="http://schemas.openxmlformats.org/officeDocument/2006/relationships/hyperlink" Target="http://www.turnitin.com/" TargetMode="External"/><Relationship Id="rId20" Type="http://schemas.openxmlformats.org/officeDocument/2006/relationships/image" Target="media/image9.png"/><Relationship Id="rId41" Type="http://schemas.openxmlformats.org/officeDocument/2006/relationships/hyperlink" Target="https://cancer-genetics-western.netlify.app/projects/" TargetMode="External"/><Relationship Id="rId54" Type="http://schemas.openxmlformats.org/officeDocument/2006/relationships/hyperlink" Target="https://www.uwo.ca/univsec/pdf/policies_procedures/section1/mapp135.pdf" TargetMode="External"/><Relationship Id="rId62" Type="http://schemas.openxmlformats.org/officeDocument/2006/relationships/hyperlink" Target="http://www.uwo.ca/univsec/pdf/academic_policies/exam/definitions.pdf" TargetMode="External"/><Relationship Id="rId70" Type="http://schemas.openxmlformats.org/officeDocument/2006/relationships/hyperlink" Target="http://www.registrar.uwo.ca/"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svg"/><Relationship Id="rId23" Type="http://schemas.openxmlformats.org/officeDocument/2006/relationships/image" Target="media/image12.svg"/><Relationship Id="rId28" Type="http://schemas.openxmlformats.org/officeDocument/2006/relationships/hyperlink" Target="https://owlhelp.uwo.ca/students/index.html" TargetMode="External"/><Relationship Id="rId36" Type="http://schemas.openxmlformats.org/officeDocument/2006/relationships/image" Target="media/image20.svg"/><Relationship Id="rId49" Type="http://schemas.openxmlformats.org/officeDocument/2006/relationships/image" Target="media/image29.png"/><Relationship Id="rId57" Type="http://schemas.openxmlformats.org/officeDocument/2006/relationships/image" Target="media/image33.png"/><Relationship Id="rId10" Type="http://schemas.microsoft.com/office/2011/relationships/commentsExtended" Target="commentsExtended.xml"/><Relationship Id="rId31" Type="http://schemas.openxmlformats.org/officeDocument/2006/relationships/hyperlink" Target="https://www.mozilla.org/en-CA/" TargetMode="External"/><Relationship Id="rId44" Type="http://schemas.openxmlformats.org/officeDocument/2006/relationships/hyperlink" Target="https://www.westerncalendar.uwo.ca/PolicyPages.cfm?PolicyCategoryID=5&amp;Command=showCategory&amp;Keywords=course%20load&amp;SubHeadingID=70&amp;SelectedCalendar=Live&amp;ArchiveID=" TargetMode="External"/><Relationship Id="rId52" Type="http://schemas.openxmlformats.org/officeDocument/2006/relationships/image" Target="media/image32.svg"/><Relationship Id="rId60" Type="http://schemas.openxmlformats.org/officeDocument/2006/relationships/hyperlink" Target="http://www.uwo.ca/univsec/pdf/academic_policies/appeals/medicalform.pdf" TargetMode="External"/><Relationship Id="rId65" Type="http://schemas.openxmlformats.org/officeDocument/2006/relationships/hyperlink" Target="https://www.uwo.ca/univsec/privacy/faq.html"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www.uwo.ca/health/" TargetMode="External"/><Relationship Id="rId18" Type="http://schemas.openxmlformats.org/officeDocument/2006/relationships/image" Target="media/image7.png"/><Relationship Id="rId39" Type="http://schemas.openxmlformats.org/officeDocument/2006/relationships/image" Target="media/image23.png"/><Relationship Id="rId34" Type="http://schemas.openxmlformats.org/officeDocument/2006/relationships/image" Target="media/image18.svg"/><Relationship Id="rId50" Type="http://schemas.openxmlformats.org/officeDocument/2006/relationships/image" Target="media/image30.svg"/><Relationship Id="rId55" Type="http://schemas.openxmlformats.org/officeDocument/2006/relationships/hyperlink" Target="https://www.uwo.ca/univsec/pdf/policies_procedures/section1/mapp135_procedure.pdf"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sdc.uw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EEB3B-4EF2-404C-8E46-70968E543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3369</Words>
  <Characters>19207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22531</CharactersWithSpaces>
  <SharedDoc>false</SharedDoc>
  <HyperlinkBase/>
  <HLinks>
    <vt:vector size="168" baseType="variant">
      <vt:variant>
        <vt:i4>8192046</vt:i4>
      </vt:variant>
      <vt:variant>
        <vt:i4>81</vt:i4>
      </vt:variant>
      <vt:variant>
        <vt:i4>0</vt:i4>
      </vt:variant>
      <vt:variant>
        <vt:i4>5</vt:i4>
      </vt:variant>
      <vt:variant>
        <vt:lpwstr>http://www.shs.uwo.ca/</vt:lpwstr>
      </vt:variant>
      <vt:variant>
        <vt:lpwstr/>
      </vt:variant>
      <vt:variant>
        <vt:i4>7143458</vt:i4>
      </vt:variant>
      <vt:variant>
        <vt:i4>78</vt:i4>
      </vt:variant>
      <vt:variant>
        <vt:i4>0</vt:i4>
      </vt:variant>
      <vt:variant>
        <vt:i4>5</vt:i4>
      </vt:variant>
      <vt:variant>
        <vt:lpwstr>http://www.sdc.uwo.ca/</vt:lpwstr>
      </vt:variant>
      <vt:variant>
        <vt:lpwstr/>
      </vt:variant>
      <vt:variant>
        <vt:i4>1769567</vt:i4>
      </vt:variant>
      <vt:variant>
        <vt:i4>75</vt:i4>
      </vt:variant>
      <vt:variant>
        <vt:i4>0</vt:i4>
      </vt:variant>
      <vt:variant>
        <vt:i4>5</vt:i4>
      </vt:variant>
      <vt:variant>
        <vt:lpwstr>http://www.registrar.uwo.ca/</vt:lpwstr>
      </vt:variant>
      <vt:variant>
        <vt:lpwstr/>
      </vt:variant>
      <vt:variant>
        <vt:i4>1310842</vt:i4>
      </vt:variant>
      <vt:variant>
        <vt:i4>72</vt:i4>
      </vt:variant>
      <vt:variant>
        <vt:i4>0</vt:i4>
      </vt:variant>
      <vt:variant>
        <vt:i4>5</vt:i4>
      </vt:variant>
      <vt:variant>
        <vt:lpwstr>http://www.uwo.ca/univsec/pdf/academic_policies/appeals/appealsundergrad.pdf</vt:lpwstr>
      </vt:variant>
      <vt:variant>
        <vt:lpwstr/>
      </vt:variant>
      <vt:variant>
        <vt:i4>7143484</vt:i4>
      </vt:variant>
      <vt:variant>
        <vt:i4>69</vt:i4>
      </vt:variant>
      <vt:variant>
        <vt:i4>0</vt:i4>
      </vt:variant>
      <vt:variant>
        <vt:i4>5</vt:i4>
      </vt:variant>
      <vt:variant>
        <vt:lpwstr>https://www.uwo.ca/sci/counselling/</vt:lpwstr>
      </vt:variant>
      <vt:variant>
        <vt:lpwstr/>
      </vt:variant>
      <vt:variant>
        <vt:i4>3801152</vt:i4>
      </vt:variant>
      <vt:variant>
        <vt:i4>66</vt:i4>
      </vt:variant>
      <vt:variant>
        <vt:i4>0</vt:i4>
      </vt:variant>
      <vt:variant>
        <vt:i4>5</vt:i4>
      </vt:variant>
      <vt:variant>
        <vt:lpwstr>https://www.westerncalendar.uwo.ca/PolicyPages.cfm?PolicyCategoryID=5&amp;Command=showCategory&amp;Keywords=15%25&amp;SubHeadingID=73&amp;SelectedCalendar=Live&amp;ArchiveID=</vt:lpwstr>
      </vt:variant>
      <vt:variant>
        <vt:lpwstr>SubHeading_73</vt:lpwstr>
      </vt:variant>
      <vt:variant>
        <vt:i4>4391007</vt:i4>
      </vt:variant>
      <vt:variant>
        <vt:i4>63</vt:i4>
      </vt:variant>
      <vt:variant>
        <vt:i4>0</vt:i4>
      </vt:variant>
      <vt:variant>
        <vt:i4>5</vt:i4>
      </vt:variant>
      <vt:variant>
        <vt:lpwstr>http://www.turnitin.com/</vt:lpwstr>
      </vt:variant>
      <vt:variant>
        <vt:lpwstr/>
      </vt:variant>
      <vt:variant>
        <vt:i4>4980856</vt:i4>
      </vt:variant>
      <vt:variant>
        <vt:i4>60</vt:i4>
      </vt:variant>
      <vt:variant>
        <vt:i4>0</vt:i4>
      </vt:variant>
      <vt:variant>
        <vt:i4>5</vt:i4>
      </vt:variant>
      <vt:variant>
        <vt:lpwstr>https://westerncalendar.uwo.ca/PolicyPages.cfm?Command=showCategory&amp;PolicyCategoryID=6&amp;SelectedCalendar=Live&amp;ArchiveID=</vt:lpwstr>
      </vt:variant>
      <vt:variant>
        <vt:lpwstr>SubHeading_160</vt:lpwstr>
      </vt:variant>
      <vt:variant>
        <vt:i4>1048695</vt:i4>
      </vt:variant>
      <vt:variant>
        <vt:i4>57</vt:i4>
      </vt:variant>
      <vt:variant>
        <vt:i4>0</vt:i4>
      </vt:variant>
      <vt:variant>
        <vt:i4>5</vt:i4>
      </vt:variant>
      <vt:variant>
        <vt:lpwstr>https://www.uwo.ca/univsec/pdf/academic_policies/registration_progression_grad/coursecredit.pdf</vt:lpwstr>
      </vt:variant>
      <vt:variant>
        <vt:lpwstr/>
      </vt:variant>
      <vt:variant>
        <vt:i4>393309</vt:i4>
      </vt:variant>
      <vt:variant>
        <vt:i4>54</vt:i4>
      </vt:variant>
      <vt:variant>
        <vt:i4>0</vt:i4>
      </vt:variant>
      <vt:variant>
        <vt:i4>5</vt:i4>
      </vt:variant>
      <vt:variant>
        <vt:lpwstr>https://www.uwo.ca/univsec/privacy/faq.html</vt:lpwstr>
      </vt:variant>
      <vt:variant>
        <vt:lpwstr>ShouldIUse</vt:lpwstr>
      </vt:variant>
      <vt:variant>
        <vt:i4>5177416</vt:i4>
      </vt:variant>
      <vt:variant>
        <vt:i4>51</vt:i4>
      </vt:variant>
      <vt:variant>
        <vt:i4>0</vt:i4>
      </vt:variant>
      <vt:variant>
        <vt:i4>5</vt:i4>
      </vt:variant>
      <vt:variant>
        <vt:lpwstr>https://www.uwo.ca/univsec/pdf/academic_policies/appeals/Academic Accommodation_disabilities.pdf</vt:lpwstr>
      </vt:variant>
      <vt:variant>
        <vt:lpwstr/>
      </vt:variant>
      <vt:variant>
        <vt:i4>1048703</vt:i4>
      </vt:variant>
      <vt:variant>
        <vt:i4>48</vt:i4>
      </vt:variant>
      <vt:variant>
        <vt:i4>0</vt:i4>
      </vt:variant>
      <vt:variant>
        <vt:i4>5</vt:i4>
      </vt:variant>
      <vt:variant>
        <vt:lpwstr>http://www.uwo.ca/univsec/pdf/academic_policies/appeals/scholastic_discipline_undergrad.pdf</vt:lpwstr>
      </vt:variant>
      <vt:variant>
        <vt:lpwstr/>
      </vt:variant>
      <vt:variant>
        <vt:i4>6225982</vt:i4>
      </vt:variant>
      <vt:variant>
        <vt:i4>45</vt:i4>
      </vt:variant>
      <vt:variant>
        <vt:i4>0</vt:i4>
      </vt:variant>
      <vt:variant>
        <vt:i4>5</vt:i4>
      </vt:variant>
      <vt:variant>
        <vt:lpwstr>http://www.uwo.ca/univsec/pdf/academic_policies/exam/definitions.pdf</vt:lpwstr>
      </vt:variant>
      <vt:variant>
        <vt:lpwstr/>
      </vt:variant>
      <vt:variant>
        <vt:i4>5505063</vt:i4>
      </vt:variant>
      <vt:variant>
        <vt:i4>42</vt:i4>
      </vt:variant>
      <vt:variant>
        <vt:i4>0</vt:i4>
      </vt:variant>
      <vt:variant>
        <vt:i4>5</vt:i4>
      </vt:variant>
      <vt:variant>
        <vt:lpwstr>https://www.westerncalendar.uwo.ca/PolicyPages.cfm?Command=showCategory&amp;PolicyCategoryID=1&amp;SelectedCalendar=Live&amp;ArchiveID=</vt:lpwstr>
      </vt:variant>
      <vt:variant>
        <vt:lpwstr>Page_16</vt:lpwstr>
      </vt:variant>
      <vt:variant>
        <vt:i4>3997770</vt:i4>
      </vt:variant>
      <vt:variant>
        <vt:i4>39</vt:i4>
      </vt:variant>
      <vt:variant>
        <vt:i4>0</vt:i4>
      </vt:variant>
      <vt:variant>
        <vt:i4>5</vt:i4>
      </vt:variant>
      <vt:variant>
        <vt:lpwstr>http://www.uwo.ca/univsec/pdf/academic_policies/appeals/medicalform.pdf</vt:lpwstr>
      </vt:variant>
      <vt:variant>
        <vt:lpwstr/>
      </vt:variant>
      <vt:variant>
        <vt:i4>1310844</vt:i4>
      </vt:variant>
      <vt:variant>
        <vt:i4>36</vt:i4>
      </vt:variant>
      <vt:variant>
        <vt:i4>0</vt:i4>
      </vt:variant>
      <vt:variant>
        <vt:i4>5</vt:i4>
      </vt:variant>
      <vt:variant>
        <vt:lpwstr>https://www.westerncalendar.uwo.ca/PolicyPages.cfm?Command=showCategory&amp;PolicyCategoryID=1&amp;SelectedCalendar=Live&amp;ArchiveID=</vt:lpwstr>
      </vt:variant>
      <vt:variant>
        <vt:lpwstr>SubHeading_324</vt:lpwstr>
      </vt:variant>
      <vt:variant>
        <vt:i4>7798884</vt:i4>
      </vt:variant>
      <vt:variant>
        <vt:i4>33</vt:i4>
      </vt:variant>
      <vt:variant>
        <vt:i4>0</vt:i4>
      </vt:variant>
      <vt:variant>
        <vt:i4>5</vt:i4>
      </vt:variant>
      <vt:variant>
        <vt:lpwstr>https://www.uwo.ca/hro/</vt:lpwstr>
      </vt:variant>
      <vt:variant>
        <vt:lpwstr/>
      </vt:variant>
      <vt:variant>
        <vt:i4>5439514</vt:i4>
      </vt:variant>
      <vt:variant>
        <vt:i4>30</vt:i4>
      </vt:variant>
      <vt:variant>
        <vt:i4>0</vt:i4>
      </vt:variant>
      <vt:variant>
        <vt:i4>5</vt:i4>
      </vt:variant>
      <vt:variant>
        <vt:lpwstr>https://www.uwo.ca/univsec/pdf/policies_procedures/section1/mapp135_procedure.pdf</vt:lpwstr>
      </vt:variant>
      <vt:variant>
        <vt:lpwstr/>
      </vt:variant>
      <vt:variant>
        <vt:i4>721008</vt:i4>
      </vt:variant>
      <vt:variant>
        <vt:i4>27</vt:i4>
      </vt:variant>
      <vt:variant>
        <vt:i4>0</vt:i4>
      </vt:variant>
      <vt:variant>
        <vt:i4>5</vt:i4>
      </vt:variant>
      <vt:variant>
        <vt:lpwstr>https://www.uwo.ca/univsec/pdf/policies_procedures/section1/mapp135.pdf</vt:lpwstr>
      </vt:variant>
      <vt:variant>
        <vt:lpwstr/>
      </vt:variant>
      <vt:variant>
        <vt:i4>4194375</vt:i4>
      </vt:variant>
      <vt:variant>
        <vt:i4>24</vt:i4>
      </vt:variant>
      <vt:variant>
        <vt:i4>0</vt:i4>
      </vt:variant>
      <vt:variant>
        <vt:i4>5</vt:i4>
      </vt:variant>
      <vt:variant>
        <vt:lpwstr>https://www.uwo.ca/univsec/pdf/board/code.pdf</vt:lpwstr>
      </vt:variant>
      <vt:variant>
        <vt:lpwstr/>
      </vt:variant>
      <vt:variant>
        <vt:i4>7995417</vt:i4>
      </vt:variant>
      <vt:variant>
        <vt:i4>21</vt:i4>
      </vt:variant>
      <vt:variant>
        <vt:i4>0</vt:i4>
      </vt:variant>
      <vt:variant>
        <vt:i4>5</vt:i4>
      </vt:variant>
      <vt:variant>
        <vt:lpwstr>https://www.westerncalendar.uwo.ca/PolicyPages.cfm?PolicyCategoryID=5&amp;Command=showCategory&amp;Keywords=course%20load&amp;SubHeadingID=70&amp;SelectedCalendar=Live&amp;ArchiveID=</vt:lpwstr>
      </vt:variant>
      <vt:variant>
        <vt:lpwstr>SubHeading_70</vt:lpwstr>
      </vt:variant>
      <vt:variant>
        <vt:i4>2097230</vt:i4>
      </vt:variant>
      <vt:variant>
        <vt:i4>18</vt:i4>
      </vt:variant>
      <vt:variant>
        <vt:i4>0</vt:i4>
      </vt:variant>
      <vt:variant>
        <vt:i4>5</vt:i4>
      </vt:variant>
      <vt:variant>
        <vt:lpwstr>https://www.westerncalendar.uwo.ca/PolicyPages.cfm?Command=showCategory&amp;PolicyCategoryID=5&amp;SelectedCalendar=Live&amp;ArchiveID=</vt:lpwstr>
      </vt:variant>
      <vt:variant>
        <vt:lpwstr>SubHeading_73</vt:lpwstr>
      </vt:variant>
      <vt:variant>
        <vt:i4>4587635</vt:i4>
      </vt:variant>
      <vt:variant>
        <vt:i4>15</vt:i4>
      </vt:variant>
      <vt:variant>
        <vt:i4>0</vt:i4>
      </vt:variant>
      <vt:variant>
        <vt:i4>5</vt:i4>
      </vt:variant>
      <vt:variant>
        <vt:lpwstr>https://www.google.com/search?q=internet+speed+test+google&amp;rlz=1C5CHFA_enCA702CA702&amp;oq=internet+speed+test+google&amp;aqs=chrome..69i57j0l7.3608j0j4&amp;sourceid=chrome&amp;ie=UTF-8</vt:lpwstr>
      </vt:variant>
      <vt:variant>
        <vt:lpwstr/>
      </vt:variant>
      <vt:variant>
        <vt:i4>7536763</vt:i4>
      </vt:variant>
      <vt:variant>
        <vt:i4>12</vt:i4>
      </vt:variant>
      <vt:variant>
        <vt:i4>0</vt:i4>
      </vt:variant>
      <vt:variant>
        <vt:i4>5</vt:i4>
      </vt:variant>
      <vt:variant>
        <vt:lpwstr>https://www.mozilla.org/en-CA/</vt:lpwstr>
      </vt:variant>
      <vt:variant>
        <vt:lpwstr/>
      </vt:variant>
      <vt:variant>
        <vt:i4>7078008</vt:i4>
      </vt:variant>
      <vt:variant>
        <vt:i4>9</vt:i4>
      </vt:variant>
      <vt:variant>
        <vt:i4>0</vt:i4>
      </vt:variant>
      <vt:variant>
        <vt:i4>5</vt:i4>
      </vt:variant>
      <vt:variant>
        <vt:lpwstr>https://www.google.ca/chrome/?brand=CHBD&amp;gclid=CjwKCAjwxLH3BRApEiwAqX9arfg8JaH6fWGASk9bHTkfW_dyBir93A1-TliP-7u1Kguf-WZsoGAPhBoC9NYQAvD_BwE&amp;gclsrc=aw.ds</vt:lpwstr>
      </vt:variant>
      <vt:variant>
        <vt:lpwstr/>
      </vt:variant>
      <vt:variant>
        <vt:i4>5177353</vt:i4>
      </vt:variant>
      <vt:variant>
        <vt:i4>6</vt:i4>
      </vt:variant>
      <vt:variant>
        <vt:i4>0</vt:i4>
      </vt:variant>
      <vt:variant>
        <vt:i4>5</vt:i4>
      </vt:variant>
      <vt:variant>
        <vt:lpwstr>https://wts.uwo.ca/helpdesk/</vt:lpwstr>
      </vt:variant>
      <vt:variant>
        <vt:lpwstr/>
      </vt:variant>
      <vt:variant>
        <vt:i4>7405693</vt:i4>
      </vt:variant>
      <vt:variant>
        <vt:i4>3</vt:i4>
      </vt:variant>
      <vt:variant>
        <vt:i4>0</vt:i4>
      </vt:variant>
      <vt:variant>
        <vt:i4>5</vt:i4>
      </vt:variant>
      <vt:variant>
        <vt:lpwstr>https://owlhelp.uwo.ca/students/index.html</vt:lpwstr>
      </vt:variant>
      <vt:variant>
        <vt:lpwstr/>
      </vt:variant>
      <vt:variant>
        <vt:i4>2228343</vt:i4>
      </vt:variant>
      <vt:variant>
        <vt:i4>0</vt:i4>
      </vt:variant>
      <vt:variant>
        <vt:i4>0</vt:i4>
      </vt:variant>
      <vt:variant>
        <vt:i4>5</vt:i4>
      </vt:variant>
      <vt:variant>
        <vt:lpwstr>https://www.uwo.ca/health/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2019-07-15T23:23:00Z</cp:lastPrinted>
  <dcterms:created xsi:type="dcterms:W3CDTF">2022-08-10T22:15:00Z</dcterms:created>
  <dcterms:modified xsi:type="dcterms:W3CDTF">2022-08-10T22:15:00Z</dcterms:modified>
  <cp:category/>
</cp:coreProperties>
</file>